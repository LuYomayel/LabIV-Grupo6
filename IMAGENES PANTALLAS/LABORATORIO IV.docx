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74535" w14:textId="77777777" w:rsidR="00A82EC0" w:rsidRPr="00BE5EF9" w:rsidRDefault="0013059F" w:rsidP="00BE5EF9">
      <w:pPr>
        <w:pStyle w:val="Encabezado"/>
        <w:tabs>
          <w:tab w:val="clear" w:pos="4419"/>
          <w:tab w:val="clear" w:pos="8838"/>
        </w:tabs>
      </w:pPr>
      <w:r>
        <w:rPr>
          <w:noProof/>
        </w:rPr>
        <mc:AlternateContent>
          <mc:Choice Requires="wps">
            <w:drawing>
              <wp:anchor distT="0" distB="0" distL="114300" distR="114300" simplePos="0" relativeHeight="251657728" behindDoc="0" locked="0" layoutInCell="1" allowOverlap="1" wp14:anchorId="71C2558B" wp14:editId="4758A7E9">
                <wp:simplePos x="0" y="0"/>
                <wp:positionH relativeFrom="column">
                  <wp:posOffset>-35560</wp:posOffset>
                </wp:positionH>
                <wp:positionV relativeFrom="paragraph">
                  <wp:posOffset>-1270</wp:posOffset>
                </wp:positionV>
                <wp:extent cx="6696075" cy="9513570"/>
                <wp:effectExtent l="0" t="0" r="0" b="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9513570"/>
                        </a:xfrm>
                        <a:prstGeom prst="rect">
                          <a:avLst/>
                        </a:prstGeom>
                        <a:solidFill>
                          <a:srgbClr val="FFFFFF"/>
                        </a:solidFill>
                        <a:ln w="25400">
                          <a:solidFill>
                            <a:srgbClr val="000000"/>
                          </a:solidFill>
                          <a:miter lim="800000"/>
                          <a:headEnd/>
                          <a:tailEnd/>
                        </a:ln>
                      </wps:spPr>
                      <wps:txbx>
                        <w:txbxContent>
                          <w:p w14:paraId="7728459C" w14:textId="77777777" w:rsidR="00CA3861" w:rsidRDefault="00CA3861">
                            <w:pPr>
                              <w:pStyle w:val="Epgrafe"/>
                              <w:rPr>
                                <w:sz w:val="22"/>
                                <w:szCs w:val="22"/>
                              </w:rPr>
                            </w:pPr>
                          </w:p>
                          <w:p w14:paraId="5F037C10" w14:textId="77777777" w:rsidR="00CA3861" w:rsidRDefault="00CA3861">
                            <w:pPr>
                              <w:pStyle w:val="Encabezado"/>
                              <w:tabs>
                                <w:tab w:val="clear" w:pos="4419"/>
                                <w:tab w:val="clear" w:pos="8838"/>
                              </w:tabs>
                            </w:pPr>
                          </w:p>
                          <w:p w14:paraId="23BB5E89" w14:textId="77777777" w:rsidR="00CA3861" w:rsidRDefault="00CA3861">
                            <w:pPr>
                              <w:pStyle w:val="Encabezado"/>
                              <w:tabs>
                                <w:tab w:val="clear" w:pos="4419"/>
                                <w:tab w:val="clear" w:pos="8838"/>
                              </w:tabs>
                            </w:pPr>
                          </w:p>
                          <w:p w14:paraId="662676BF" w14:textId="77777777" w:rsidR="00CA3861" w:rsidRDefault="00CA3861">
                            <w:pPr>
                              <w:pStyle w:val="Encabezado"/>
                              <w:tabs>
                                <w:tab w:val="clear" w:pos="4419"/>
                                <w:tab w:val="clear" w:pos="8838"/>
                              </w:tabs>
                            </w:pPr>
                          </w:p>
                          <w:p w14:paraId="6CA67A71" w14:textId="77777777" w:rsidR="00CA3861" w:rsidRDefault="00CA3861">
                            <w:pPr>
                              <w:pStyle w:val="Encabezado"/>
                              <w:tabs>
                                <w:tab w:val="clear" w:pos="4419"/>
                                <w:tab w:val="clear" w:pos="8838"/>
                              </w:tabs>
                            </w:pPr>
                          </w:p>
                          <w:p w14:paraId="49B420F5" w14:textId="77777777" w:rsidR="00CA3861" w:rsidRPr="0025342C" w:rsidRDefault="00CA3861">
                            <w:pPr>
                              <w:spacing w:before="120"/>
                              <w:jc w:val="center"/>
                              <w:rPr>
                                <w:bCs/>
                                <w:sz w:val="36"/>
                                <w:szCs w:val="24"/>
                              </w:rPr>
                            </w:pPr>
                            <w:r w:rsidRPr="0025342C">
                              <w:rPr>
                                <w:sz w:val="36"/>
                                <w:szCs w:val="24"/>
                              </w:rPr>
                              <w:object w:dxaOrig="1190" w:dyaOrig="1300" w14:anchorId="4A54FA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5pt;height:65pt">
                                  <v:imagedata r:id="rId8" o:title="" croptop="-10533f" cropright="-14043f"/>
                                </v:shape>
                                <o:OLEObject Type="Embed" ProgID="CDraw" ShapeID="_x0000_i1026" DrawAspect="Content" ObjectID="_1697984175" r:id="rId9"/>
                              </w:object>
                            </w:r>
                          </w:p>
                          <w:p w14:paraId="1E614407" w14:textId="77777777" w:rsidR="00CA3861" w:rsidRPr="0025342C" w:rsidRDefault="00CA3861">
                            <w:pPr>
                              <w:jc w:val="center"/>
                              <w:rPr>
                                <w:rFonts w:ascii="Swis721 Ex BT" w:hAnsi="Swis721 Ex BT" w:cs="Tahoma"/>
                                <w:b/>
                                <w:sz w:val="28"/>
                                <w:szCs w:val="22"/>
                              </w:rPr>
                            </w:pPr>
                            <w:r w:rsidRPr="0025342C">
                              <w:rPr>
                                <w:rFonts w:ascii="Swis721 Ex BT" w:hAnsi="Swis721 Ex BT"/>
                                <w:b/>
                                <w:sz w:val="28"/>
                                <w:szCs w:val="22"/>
                              </w:rPr>
                              <w:t xml:space="preserve">UNIVERSIDAD TECNOLOGICA </w:t>
                            </w:r>
                            <w:r w:rsidRPr="0025342C">
                              <w:rPr>
                                <w:rFonts w:ascii="Swis721 Ex BT" w:hAnsi="Swis721 Ex BT" w:cs="Tahoma"/>
                                <w:b/>
                                <w:sz w:val="28"/>
                                <w:szCs w:val="22"/>
                              </w:rPr>
                              <w:t>NACIONAL</w:t>
                            </w:r>
                          </w:p>
                          <w:p w14:paraId="147B7F09" w14:textId="77777777" w:rsidR="00CA3861" w:rsidRPr="0025342C" w:rsidRDefault="00CA3861">
                            <w:pPr>
                              <w:pStyle w:val="Encabezado"/>
                              <w:tabs>
                                <w:tab w:val="clear" w:pos="4419"/>
                                <w:tab w:val="clear" w:pos="8838"/>
                              </w:tabs>
                              <w:jc w:val="center"/>
                              <w:rPr>
                                <w:rFonts w:ascii="Swis721 Ex BT" w:hAnsi="Swis721 Ex BT" w:cs="Tahoma"/>
                                <w:bCs/>
                                <w:sz w:val="28"/>
                                <w:szCs w:val="22"/>
                              </w:rPr>
                            </w:pPr>
                            <w:r w:rsidRPr="0025342C">
                              <w:rPr>
                                <w:rFonts w:ascii="Swis721 Ex BT" w:hAnsi="Swis721 Ex BT" w:cs="Tahoma"/>
                                <w:bCs/>
                                <w:sz w:val="28"/>
                                <w:szCs w:val="22"/>
                              </w:rPr>
                              <w:t>FACULTAD REGIONAL GENERAL PACHECO</w:t>
                            </w:r>
                          </w:p>
                          <w:p w14:paraId="60C5427A" w14:textId="77777777" w:rsidR="00CA3861" w:rsidRDefault="00CA3861">
                            <w:pPr>
                              <w:pStyle w:val="Encabezado"/>
                              <w:tabs>
                                <w:tab w:val="clear" w:pos="4419"/>
                                <w:tab w:val="clear" w:pos="8838"/>
                              </w:tabs>
                              <w:jc w:val="center"/>
                              <w:rPr>
                                <w:rFonts w:ascii="Arial Narrow" w:hAnsi="Arial Narrow"/>
                                <w:b/>
                                <w:sz w:val="24"/>
                                <w:szCs w:val="24"/>
                                <w:u w:val="single"/>
                              </w:rPr>
                            </w:pPr>
                          </w:p>
                          <w:p w14:paraId="0A9423BB" w14:textId="77777777" w:rsidR="00CA3861" w:rsidRDefault="00CA3861">
                            <w:pPr>
                              <w:pStyle w:val="Encabezado"/>
                              <w:tabs>
                                <w:tab w:val="clear" w:pos="4419"/>
                                <w:tab w:val="clear" w:pos="8838"/>
                              </w:tabs>
                              <w:jc w:val="center"/>
                              <w:rPr>
                                <w:rFonts w:ascii="Swis721 Ex BT" w:hAnsi="Swis721 Ex BT" w:cs="Arial"/>
                                <w:b/>
                                <w:sz w:val="32"/>
                                <w:szCs w:val="32"/>
                              </w:rPr>
                            </w:pPr>
                          </w:p>
                          <w:p w14:paraId="702B7580" w14:textId="77777777" w:rsidR="00CA3861" w:rsidRPr="0025342C" w:rsidRDefault="00CA3861" w:rsidP="0025342C">
                            <w:pPr>
                              <w:jc w:val="center"/>
                              <w:rPr>
                                <w:rFonts w:ascii="Arial Narrow" w:hAnsi="Arial Narrow"/>
                                <w:sz w:val="44"/>
                              </w:rPr>
                            </w:pPr>
                            <w:r w:rsidRPr="0025342C">
                              <w:rPr>
                                <w:rFonts w:ascii="Arial Narrow" w:hAnsi="Arial Narrow"/>
                                <w:sz w:val="44"/>
                              </w:rPr>
                              <w:t>Tecnicatura Universitaria en Programación</w:t>
                            </w:r>
                          </w:p>
                          <w:p w14:paraId="4E47B506" w14:textId="77777777" w:rsidR="00CA3861" w:rsidRDefault="00CA3861">
                            <w:pPr>
                              <w:pStyle w:val="Encabezado"/>
                              <w:tabs>
                                <w:tab w:val="clear" w:pos="4419"/>
                                <w:tab w:val="clear" w:pos="8838"/>
                              </w:tabs>
                              <w:jc w:val="center"/>
                              <w:rPr>
                                <w:rFonts w:ascii="Swis721 Ex BT" w:hAnsi="Swis721 Ex BT" w:cs="Arial"/>
                                <w:b/>
                                <w:sz w:val="32"/>
                                <w:szCs w:val="32"/>
                              </w:rPr>
                            </w:pPr>
                          </w:p>
                          <w:p w14:paraId="2FF87508" w14:textId="77777777" w:rsidR="00CA3861" w:rsidRPr="0025342C" w:rsidRDefault="00CA3861">
                            <w:pPr>
                              <w:pStyle w:val="Encabezado"/>
                              <w:tabs>
                                <w:tab w:val="clear" w:pos="4419"/>
                                <w:tab w:val="clear" w:pos="8838"/>
                              </w:tabs>
                              <w:jc w:val="center"/>
                              <w:rPr>
                                <w:rFonts w:ascii="Swis721 Ex BT" w:hAnsi="Swis721 Ex BT" w:cs="Arial"/>
                                <w:b/>
                                <w:sz w:val="38"/>
                                <w:szCs w:val="32"/>
                              </w:rPr>
                            </w:pPr>
                          </w:p>
                          <w:p w14:paraId="69AE832E" w14:textId="74FB7499" w:rsidR="00CA3861" w:rsidRPr="0025342C" w:rsidRDefault="00CA3861">
                            <w:pPr>
                              <w:pStyle w:val="Encabezado"/>
                              <w:tabs>
                                <w:tab w:val="clear" w:pos="4419"/>
                                <w:tab w:val="clear" w:pos="8838"/>
                              </w:tabs>
                              <w:jc w:val="center"/>
                              <w:rPr>
                                <w:rFonts w:ascii="Swis721 Ex BT" w:hAnsi="Swis721 Ex BT" w:cs="Arial"/>
                                <w:b/>
                                <w:sz w:val="38"/>
                                <w:szCs w:val="32"/>
                              </w:rPr>
                            </w:pPr>
                            <w:del w:id="0" w:author="Gustavo Chazarreta" w:date="2021-11-09T17:20:00Z">
                              <w:r w:rsidDel="004D084E">
                                <w:rPr>
                                  <w:rFonts w:ascii="Swis721 Ex BT" w:hAnsi="Swis721 Ex BT" w:cs="Arial"/>
                                  <w:b/>
                                  <w:sz w:val="38"/>
                                  <w:szCs w:val="32"/>
                                </w:rPr>
                                <w:delText>Legislación</w:delText>
                              </w:r>
                            </w:del>
                            <w:ins w:id="1" w:author="Gustavo Chazarreta" w:date="2021-11-09T17:20:00Z">
                              <w:r w:rsidR="004D084E">
                                <w:rPr>
                                  <w:rFonts w:ascii="Swis721 Ex BT" w:hAnsi="Swis721 Ex BT" w:cs="Arial"/>
                                  <w:b/>
                                  <w:sz w:val="38"/>
                                  <w:szCs w:val="32"/>
                                </w:rPr>
                                <w:t>LABORATORIO DE COMPUTACION IV</w:t>
                              </w:r>
                            </w:ins>
                          </w:p>
                          <w:p w14:paraId="66EB5C4B" w14:textId="77777777" w:rsidR="00CA3861" w:rsidRDefault="00CA3861">
                            <w:pPr>
                              <w:pStyle w:val="Encabezado"/>
                              <w:tabs>
                                <w:tab w:val="clear" w:pos="4419"/>
                                <w:tab w:val="clear" w:pos="8838"/>
                              </w:tabs>
                              <w:jc w:val="center"/>
                              <w:rPr>
                                <w:rFonts w:ascii="Arial Narrow" w:hAnsi="Arial Narrow"/>
                                <w:b/>
                                <w:sz w:val="24"/>
                                <w:szCs w:val="24"/>
                                <w:u w:val="single"/>
                              </w:rPr>
                            </w:pPr>
                          </w:p>
                          <w:p w14:paraId="6E408841" w14:textId="77777777" w:rsidR="00CA3861" w:rsidRDefault="00CA3861" w:rsidP="0025342C">
                            <w:pPr>
                              <w:pStyle w:val="Encabezado"/>
                              <w:tabs>
                                <w:tab w:val="clear" w:pos="4419"/>
                                <w:tab w:val="clear" w:pos="8838"/>
                              </w:tabs>
                              <w:rPr>
                                <w:rFonts w:ascii="Arial Narrow" w:hAnsi="Arial Narrow"/>
                                <w:b/>
                                <w:sz w:val="32"/>
                                <w:szCs w:val="32"/>
                                <w:u w:val="single"/>
                              </w:rPr>
                            </w:pPr>
                          </w:p>
                          <w:p w14:paraId="3CB80BBE" w14:textId="77777777" w:rsidR="00CA3861" w:rsidRDefault="00CA3861">
                            <w:pPr>
                              <w:pStyle w:val="Encabezado"/>
                              <w:tabs>
                                <w:tab w:val="clear" w:pos="4419"/>
                                <w:tab w:val="clear" w:pos="8838"/>
                              </w:tabs>
                              <w:jc w:val="center"/>
                              <w:rPr>
                                <w:rFonts w:ascii="Arial Narrow" w:hAnsi="Arial Narrow"/>
                                <w:b/>
                                <w:sz w:val="40"/>
                                <w:szCs w:val="24"/>
                                <w:u w:val="single"/>
                              </w:rPr>
                            </w:pPr>
                            <w:r>
                              <w:rPr>
                                <w:rFonts w:ascii="Arial Narrow" w:hAnsi="Arial Narrow"/>
                                <w:b/>
                                <w:sz w:val="40"/>
                                <w:szCs w:val="24"/>
                                <w:u w:val="single"/>
                              </w:rPr>
                              <w:t xml:space="preserve">Trabajo Práctico Final </w:t>
                            </w:r>
                          </w:p>
                          <w:p w14:paraId="7BA741AD" w14:textId="77777777" w:rsidR="00CA3861" w:rsidRDefault="00CA3861">
                            <w:pPr>
                              <w:pStyle w:val="Encabezado"/>
                              <w:tabs>
                                <w:tab w:val="clear" w:pos="4419"/>
                                <w:tab w:val="clear" w:pos="8838"/>
                              </w:tabs>
                              <w:jc w:val="center"/>
                              <w:rPr>
                                <w:rFonts w:ascii="Arial Narrow" w:hAnsi="Arial Narrow"/>
                                <w:b/>
                                <w:sz w:val="40"/>
                                <w:szCs w:val="24"/>
                                <w:u w:val="single"/>
                              </w:rPr>
                            </w:pPr>
                          </w:p>
                          <w:p w14:paraId="5A8F78E4" w14:textId="1478B11C" w:rsidR="00CA3861" w:rsidRPr="0025342C" w:rsidRDefault="00CA3861" w:rsidP="0025342C">
                            <w:pPr>
                              <w:pStyle w:val="Encabezado"/>
                              <w:tabs>
                                <w:tab w:val="clear" w:pos="4419"/>
                                <w:tab w:val="clear" w:pos="8838"/>
                              </w:tabs>
                              <w:jc w:val="center"/>
                              <w:rPr>
                                <w:rFonts w:ascii="Arial Narrow" w:hAnsi="Arial Narrow"/>
                                <w:i/>
                                <w:sz w:val="32"/>
                                <w:szCs w:val="32"/>
                              </w:rPr>
                            </w:pPr>
                            <w:del w:id="2" w:author="Gustavo Chazarreta" w:date="2021-11-09T17:21:00Z">
                              <w:r w:rsidDel="004D084E">
                                <w:rPr>
                                  <w:rFonts w:ascii="Arial Narrow" w:hAnsi="Arial Narrow"/>
                                  <w:i/>
                                  <w:sz w:val="32"/>
                                  <w:szCs w:val="32"/>
                                </w:rPr>
                                <w:delText>Prof María Cecilia Lupani</w:delText>
                              </w:r>
                            </w:del>
                            <w:ins w:id="3" w:author="Gustavo Chazarreta" w:date="2021-11-09T17:21:00Z">
                              <w:r w:rsidR="004D084E">
                                <w:rPr>
                                  <w:rFonts w:ascii="Arial Narrow" w:hAnsi="Arial Narrow"/>
                                  <w:i/>
                                  <w:sz w:val="32"/>
                                  <w:szCs w:val="32"/>
                                </w:rPr>
                                <w:t xml:space="preserve">Prof. Claudio </w:t>
                              </w:r>
                              <w:proofErr w:type="spellStart"/>
                              <w:r w:rsidR="004D084E">
                                <w:rPr>
                                  <w:rFonts w:ascii="Arial Narrow" w:hAnsi="Arial Narrow"/>
                                  <w:i/>
                                  <w:sz w:val="32"/>
                                  <w:szCs w:val="32"/>
                                </w:rPr>
                                <w:t>Fernandez</w:t>
                              </w:r>
                            </w:ins>
                            <w:proofErr w:type="spellEnd"/>
                          </w:p>
                          <w:p w14:paraId="4D1DA429" w14:textId="77777777" w:rsidR="00CA3861" w:rsidRDefault="00CA3861"/>
                          <w:p w14:paraId="052F90DD" w14:textId="7547891C" w:rsidR="00CA3861" w:rsidDel="004D084E" w:rsidRDefault="00CA3861" w:rsidP="00295945">
                            <w:pPr>
                              <w:jc w:val="center"/>
                              <w:rPr>
                                <w:del w:id="4" w:author="Gustavo Chazarreta" w:date="2021-11-09T17:23:00Z"/>
                                <w:rFonts w:ascii="Arial Narrow" w:hAnsi="Arial Narrow"/>
                                <w:i/>
                                <w:sz w:val="36"/>
                              </w:rPr>
                            </w:pPr>
                            <w:r w:rsidRPr="00295945">
                              <w:rPr>
                                <w:rFonts w:ascii="Arial Narrow" w:hAnsi="Arial Narrow"/>
                                <w:i/>
                                <w:sz w:val="36"/>
                              </w:rPr>
                              <w:t>Grupo</w:t>
                            </w:r>
                            <w:del w:id="5" w:author="Gustavo Chazarreta" w:date="2021-11-09T17:21:00Z">
                              <w:r w:rsidRPr="00295945" w:rsidDel="004D084E">
                                <w:rPr>
                                  <w:rFonts w:ascii="Arial Narrow" w:hAnsi="Arial Narrow"/>
                                  <w:i/>
                                  <w:sz w:val="36"/>
                                </w:rPr>
                                <w:delText>: Encriptados</w:delText>
                              </w:r>
                            </w:del>
                            <w:ins w:id="6" w:author="Gustavo Chazarreta" w:date="2021-11-09T17:21:00Z">
                              <w:r w:rsidR="004D084E">
                                <w:rPr>
                                  <w:rFonts w:ascii="Arial Narrow" w:hAnsi="Arial Narrow"/>
                                  <w:i/>
                                  <w:sz w:val="36"/>
                                </w:rPr>
                                <w:t xml:space="preserve"> 6</w:t>
                              </w:r>
                            </w:ins>
                          </w:p>
                          <w:p w14:paraId="0CD52B35" w14:textId="7494B47D" w:rsidR="00CA3861" w:rsidRDefault="00CA3861" w:rsidP="004D084E">
                            <w:pPr>
                              <w:jc w:val="center"/>
                              <w:rPr>
                                <w:rFonts w:ascii="Arial Narrow" w:hAnsi="Arial Narrow"/>
                                <w:i/>
                                <w:sz w:val="36"/>
                              </w:rPr>
                              <w:pPrChange w:id="7" w:author="Gustavo Chazarreta" w:date="2021-11-09T17:23:00Z">
                                <w:pPr>
                                  <w:jc w:val="center"/>
                                </w:pPr>
                              </w:pPrChange>
                            </w:pPr>
                          </w:p>
                          <w:p w14:paraId="68E73737" w14:textId="77777777" w:rsidR="00CA3861" w:rsidRPr="00295945" w:rsidRDefault="00CA3861" w:rsidP="00295945">
                            <w:pPr>
                              <w:jc w:val="center"/>
                              <w:rPr>
                                <w:rFonts w:ascii="Arial Narrow" w:hAnsi="Arial Narrow"/>
                                <w:i/>
                                <w:sz w:val="36"/>
                              </w:rPr>
                            </w:pPr>
                            <w:r>
                              <w:rPr>
                                <w:rFonts w:ascii="Arial Narrow" w:hAnsi="Arial Narrow"/>
                                <w:i/>
                                <w:sz w:val="36"/>
                              </w:rPr>
                              <w:t>Integrantes:</w:t>
                            </w:r>
                          </w:p>
                          <w:p w14:paraId="5216489E" w14:textId="77777777" w:rsidR="004D084E" w:rsidRPr="004D084E" w:rsidRDefault="004D084E" w:rsidP="004D084E">
                            <w:pPr>
                              <w:pStyle w:val="Prrafodelista"/>
                              <w:numPr>
                                <w:ilvl w:val="0"/>
                                <w:numId w:val="11"/>
                              </w:numPr>
                              <w:rPr>
                                <w:ins w:id="8" w:author="Gustavo Chazarreta" w:date="2021-11-09T17:22:00Z"/>
                                <w:rFonts w:ascii="Arial Narrow" w:hAnsi="Arial Narrow"/>
                                <w:i/>
                                <w:sz w:val="28"/>
                                <w:rPrChange w:id="9" w:author="Gustavo Chazarreta" w:date="2021-11-09T17:23:00Z">
                                  <w:rPr>
                                    <w:ins w:id="10" w:author="Gustavo Chazarreta" w:date="2021-11-09T17:22:00Z"/>
                                  </w:rPr>
                                </w:rPrChange>
                              </w:rPr>
                              <w:pPrChange w:id="11" w:author="Gustavo Chazarreta" w:date="2021-11-09T17:23:00Z">
                                <w:pPr>
                                  <w:jc w:val="center"/>
                                </w:pPr>
                              </w:pPrChange>
                            </w:pPr>
                            <w:ins w:id="12" w:author="Gustavo Chazarreta" w:date="2021-11-09T17:22:00Z">
                              <w:r w:rsidRPr="004D084E">
                                <w:rPr>
                                  <w:rFonts w:ascii="Arial Narrow" w:hAnsi="Arial Narrow"/>
                                  <w:i/>
                                  <w:sz w:val="28"/>
                                  <w:rPrChange w:id="13" w:author="Gustavo Chazarreta" w:date="2021-11-09T17:23:00Z">
                                    <w:rPr/>
                                  </w:rPrChange>
                                </w:rPr>
                                <w:t>Soraire Diego</w:t>
                              </w:r>
                            </w:ins>
                          </w:p>
                          <w:p w14:paraId="3BECA74C" w14:textId="77777777" w:rsidR="004D084E" w:rsidRPr="004D084E" w:rsidRDefault="004D084E" w:rsidP="004D084E">
                            <w:pPr>
                              <w:pStyle w:val="Prrafodelista"/>
                              <w:numPr>
                                <w:ilvl w:val="0"/>
                                <w:numId w:val="11"/>
                              </w:numPr>
                              <w:rPr>
                                <w:ins w:id="14" w:author="Gustavo Chazarreta" w:date="2021-11-09T17:22:00Z"/>
                                <w:rFonts w:ascii="Arial Narrow" w:hAnsi="Arial Narrow"/>
                                <w:i/>
                                <w:sz w:val="28"/>
                                <w:rPrChange w:id="15" w:author="Gustavo Chazarreta" w:date="2021-11-09T17:23:00Z">
                                  <w:rPr>
                                    <w:ins w:id="16" w:author="Gustavo Chazarreta" w:date="2021-11-09T17:22:00Z"/>
                                  </w:rPr>
                                </w:rPrChange>
                              </w:rPr>
                              <w:pPrChange w:id="17" w:author="Gustavo Chazarreta" w:date="2021-11-09T17:23:00Z">
                                <w:pPr>
                                  <w:jc w:val="center"/>
                                </w:pPr>
                              </w:pPrChange>
                            </w:pPr>
                            <w:ins w:id="18" w:author="Gustavo Chazarreta" w:date="2021-11-09T17:22:00Z">
                              <w:r w:rsidRPr="004D084E">
                                <w:rPr>
                                  <w:rFonts w:ascii="Arial Narrow" w:hAnsi="Arial Narrow"/>
                                  <w:i/>
                                  <w:sz w:val="28"/>
                                  <w:rPrChange w:id="19" w:author="Gustavo Chazarreta" w:date="2021-11-09T17:23:00Z">
                                    <w:rPr/>
                                  </w:rPrChange>
                                </w:rPr>
                                <w:t xml:space="preserve">Toloza </w:t>
                              </w:r>
                              <w:proofErr w:type="spellStart"/>
                              <w:r w:rsidRPr="004D084E">
                                <w:rPr>
                                  <w:rFonts w:ascii="Arial Narrow" w:hAnsi="Arial Narrow"/>
                                  <w:i/>
                                  <w:sz w:val="28"/>
                                  <w:rPrChange w:id="20" w:author="Gustavo Chazarreta" w:date="2021-11-09T17:23:00Z">
                                    <w:rPr/>
                                  </w:rPrChange>
                                </w:rPr>
                                <w:t>Anibal</w:t>
                              </w:r>
                              <w:proofErr w:type="spellEnd"/>
                            </w:ins>
                          </w:p>
                          <w:p w14:paraId="00DAD68B" w14:textId="77777777" w:rsidR="004D084E" w:rsidRPr="004D084E" w:rsidRDefault="004D084E" w:rsidP="004D084E">
                            <w:pPr>
                              <w:pStyle w:val="Prrafodelista"/>
                              <w:numPr>
                                <w:ilvl w:val="0"/>
                                <w:numId w:val="11"/>
                              </w:numPr>
                              <w:rPr>
                                <w:ins w:id="21" w:author="Gustavo Chazarreta" w:date="2021-11-09T17:22:00Z"/>
                                <w:rFonts w:ascii="Arial Narrow" w:hAnsi="Arial Narrow"/>
                                <w:i/>
                                <w:sz w:val="28"/>
                                <w:rPrChange w:id="22" w:author="Gustavo Chazarreta" w:date="2021-11-09T17:23:00Z">
                                  <w:rPr>
                                    <w:ins w:id="23" w:author="Gustavo Chazarreta" w:date="2021-11-09T17:22:00Z"/>
                                  </w:rPr>
                                </w:rPrChange>
                              </w:rPr>
                              <w:pPrChange w:id="24" w:author="Gustavo Chazarreta" w:date="2021-11-09T17:23:00Z">
                                <w:pPr>
                                  <w:jc w:val="center"/>
                                </w:pPr>
                              </w:pPrChange>
                            </w:pPr>
                            <w:ins w:id="25" w:author="Gustavo Chazarreta" w:date="2021-11-09T17:22:00Z">
                              <w:r w:rsidRPr="004D084E">
                                <w:rPr>
                                  <w:rFonts w:ascii="Arial Narrow" w:hAnsi="Arial Narrow"/>
                                  <w:i/>
                                  <w:sz w:val="28"/>
                                  <w:rPrChange w:id="26" w:author="Gustavo Chazarreta" w:date="2021-11-09T17:23:00Z">
                                    <w:rPr/>
                                  </w:rPrChange>
                                </w:rPr>
                                <w:t>Chazarreta Gustavo Joaquin</w:t>
                              </w:r>
                            </w:ins>
                          </w:p>
                          <w:p w14:paraId="5140202B" w14:textId="677E6F32" w:rsidR="004D084E" w:rsidRDefault="004D084E" w:rsidP="004D084E">
                            <w:pPr>
                              <w:pStyle w:val="Prrafodelista"/>
                              <w:numPr>
                                <w:ilvl w:val="0"/>
                                <w:numId w:val="11"/>
                              </w:numPr>
                              <w:rPr>
                                <w:ins w:id="27" w:author="Gustavo Chazarreta" w:date="2021-11-09T17:23:00Z"/>
                                <w:rFonts w:ascii="Arial Narrow" w:hAnsi="Arial Narrow"/>
                                <w:i/>
                                <w:sz w:val="28"/>
                              </w:rPr>
                            </w:pPr>
                            <w:proofErr w:type="spellStart"/>
                            <w:ins w:id="28" w:author="Gustavo Chazarreta" w:date="2021-11-09T17:22:00Z">
                              <w:r w:rsidRPr="004D084E">
                                <w:rPr>
                                  <w:rFonts w:ascii="Arial Narrow" w:hAnsi="Arial Narrow"/>
                                  <w:i/>
                                  <w:sz w:val="28"/>
                                  <w:rPrChange w:id="29" w:author="Gustavo Chazarreta" w:date="2021-11-09T17:23:00Z">
                                    <w:rPr/>
                                  </w:rPrChange>
                                </w:rPr>
                                <w:t>Yodamel</w:t>
                              </w:r>
                              <w:proofErr w:type="spellEnd"/>
                              <w:r w:rsidRPr="004D084E">
                                <w:rPr>
                                  <w:rFonts w:ascii="Arial Narrow" w:hAnsi="Arial Narrow"/>
                                  <w:i/>
                                  <w:sz w:val="28"/>
                                  <w:rPrChange w:id="30" w:author="Gustavo Chazarreta" w:date="2021-11-09T17:23:00Z">
                                    <w:rPr/>
                                  </w:rPrChange>
                                </w:rPr>
                                <w:t xml:space="preserve"> Luciano</w:t>
                              </w:r>
                            </w:ins>
                          </w:p>
                          <w:p w14:paraId="787CBCE8" w14:textId="55536100" w:rsidR="004D084E" w:rsidRDefault="004D084E" w:rsidP="004D084E">
                            <w:pPr>
                              <w:pStyle w:val="Prrafodelista"/>
                              <w:numPr>
                                <w:ilvl w:val="0"/>
                                <w:numId w:val="11"/>
                              </w:numPr>
                              <w:rPr>
                                <w:ins w:id="31" w:author="Gustavo Chazarreta" w:date="2021-11-09T17:23:00Z"/>
                                <w:rFonts w:ascii="Arial Narrow" w:hAnsi="Arial Narrow"/>
                                <w:i/>
                                <w:sz w:val="28"/>
                              </w:rPr>
                            </w:pPr>
                            <w:ins w:id="32" w:author="Gustavo Chazarreta" w:date="2021-11-09T17:23:00Z">
                              <w:r>
                                <w:rPr>
                                  <w:rFonts w:ascii="Arial Narrow" w:hAnsi="Arial Narrow"/>
                                  <w:i/>
                                  <w:sz w:val="28"/>
                                </w:rPr>
                                <w:t>Pereyr</w:t>
                              </w:r>
                            </w:ins>
                            <w:ins w:id="33" w:author="Gustavo Chazarreta" w:date="2021-11-09T17:24:00Z">
                              <w:r>
                                <w:rPr>
                                  <w:rFonts w:ascii="Arial Narrow" w:hAnsi="Arial Narrow"/>
                                  <w:i/>
                                  <w:sz w:val="28"/>
                                </w:rPr>
                                <w:t>a Román</w:t>
                              </w:r>
                            </w:ins>
                          </w:p>
                          <w:p w14:paraId="093E2435" w14:textId="3DF8CC98" w:rsidR="00CA3861" w:rsidRPr="004D084E" w:rsidDel="004D084E" w:rsidRDefault="00CA3861" w:rsidP="006910DC">
                            <w:pPr>
                              <w:pStyle w:val="Prrafodelista"/>
                              <w:numPr>
                                <w:ilvl w:val="0"/>
                                <w:numId w:val="11"/>
                              </w:numPr>
                              <w:rPr>
                                <w:del w:id="34" w:author="Gustavo Chazarreta" w:date="2021-11-09T17:22:00Z"/>
                                <w:rFonts w:ascii="Arial Narrow" w:hAnsi="Arial Narrow"/>
                                <w:i/>
                                <w:sz w:val="28"/>
                                <w:rPrChange w:id="35" w:author="Gustavo Chazarreta" w:date="2021-11-09T17:23:00Z">
                                  <w:rPr>
                                    <w:del w:id="36" w:author="Gustavo Chazarreta" w:date="2021-11-09T17:22:00Z"/>
                                    <w:rFonts w:ascii="Arial Narrow" w:hAnsi="Arial Narrow"/>
                                    <w:i/>
                                    <w:sz w:val="28"/>
                                  </w:rPr>
                                </w:rPrChange>
                              </w:rPr>
                              <w:pPrChange w:id="37" w:author="Gustavo Chazarreta" w:date="2021-11-09T17:23:00Z">
                                <w:pPr>
                                  <w:numPr>
                                    <w:numId w:val="1"/>
                                  </w:numPr>
                                  <w:ind w:left="720" w:hanging="360"/>
                                  <w:jc w:val="both"/>
                                </w:pPr>
                              </w:pPrChange>
                            </w:pPr>
                            <w:del w:id="38" w:author="Gustavo Chazarreta" w:date="2021-11-09T17:22:00Z">
                              <w:r w:rsidRPr="004D084E" w:rsidDel="004D084E">
                                <w:rPr>
                                  <w:rFonts w:ascii="Arial Narrow" w:hAnsi="Arial Narrow"/>
                                  <w:i/>
                                  <w:sz w:val="28"/>
                                  <w:rPrChange w:id="39" w:author="Gustavo Chazarreta" w:date="2021-11-09T17:23:00Z">
                                    <w:rPr>
                                      <w:rFonts w:ascii="Arial Narrow" w:hAnsi="Arial Narrow"/>
                                      <w:i/>
                                      <w:sz w:val="28"/>
                                    </w:rPr>
                                  </w:rPrChange>
                                </w:rPr>
                                <w:delText>Amaya Rafael</w:delText>
                              </w:r>
                            </w:del>
                          </w:p>
                          <w:p w14:paraId="2FFFB5F5" w14:textId="3FC81198" w:rsidR="00CA3861" w:rsidRPr="00295945" w:rsidDel="004D084E" w:rsidRDefault="00CA3861" w:rsidP="004D084E">
                            <w:pPr>
                              <w:pStyle w:val="Prrafodelista"/>
                              <w:rPr>
                                <w:del w:id="40" w:author="Gustavo Chazarreta" w:date="2021-11-09T17:22:00Z"/>
                                <w:rFonts w:ascii="Arial Narrow" w:hAnsi="Arial Narrow"/>
                                <w:i/>
                                <w:sz w:val="28"/>
                              </w:rPr>
                              <w:pPrChange w:id="41" w:author="Gustavo Chazarreta" w:date="2021-11-09T17:23:00Z">
                                <w:pPr>
                                  <w:numPr>
                                    <w:numId w:val="1"/>
                                  </w:numPr>
                                  <w:ind w:left="720" w:hanging="360"/>
                                  <w:jc w:val="both"/>
                                </w:pPr>
                              </w:pPrChange>
                            </w:pPr>
                            <w:del w:id="42" w:author="Gustavo Chazarreta" w:date="2021-11-09T17:22:00Z">
                              <w:r w:rsidRPr="00295945" w:rsidDel="004D084E">
                                <w:rPr>
                                  <w:rFonts w:ascii="Arial Narrow" w:hAnsi="Arial Narrow"/>
                                  <w:i/>
                                  <w:sz w:val="28"/>
                                </w:rPr>
                                <w:delText>Chazarreta Joaquin</w:delText>
                              </w:r>
                            </w:del>
                          </w:p>
                          <w:p w14:paraId="7FF45463" w14:textId="374F9538" w:rsidR="00CA3861" w:rsidRPr="00295945" w:rsidDel="004D084E" w:rsidRDefault="00CA3861" w:rsidP="004D084E">
                            <w:pPr>
                              <w:pStyle w:val="Prrafodelista"/>
                              <w:rPr>
                                <w:del w:id="43" w:author="Gustavo Chazarreta" w:date="2021-11-09T17:22:00Z"/>
                                <w:rFonts w:ascii="Arial Narrow" w:hAnsi="Arial Narrow"/>
                                <w:i/>
                                <w:sz w:val="28"/>
                              </w:rPr>
                              <w:pPrChange w:id="44" w:author="Gustavo Chazarreta" w:date="2021-11-09T17:23:00Z">
                                <w:pPr>
                                  <w:numPr>
                                    <w:numId w:val="1"/>
                                  </w:numPr>
                                  <w:ind w:left="720" w:hanging="360"/>
                                  <w:jc w:val="both"/>
                                </w:pPr>
                              </w:pPrChange>
                            </w:pPr>
                            <w:del w:id="45" w:author="Gustavo Chazarreta" w:date="2021-11-09T17:22:00Z">
                              <w:r w:rsidRPr="00295945" w:rsidDel="004D084E">
                                <w:rPr>
                                  <w:rFonts w:ascii="Arial Narrow" w:hAnsi="Arial Narrow"/>
                                  <w:i/>
                                  <w:sz w:val="28"/>
                                </w:rPr>
                                <w:delText>Chapur Julieta</w:delText>
                              </w:r>
                            </w:del>
                          </w:p>
                          <w:p w14:paraId="5B5658BE" w14:textId="70C1B3A9" w:rsidR="00CA3861" w:rsidRPr="00295945" w:rsidDel="004D084E" w:rsidRDefault="00CA3861" w:rsidP="004D084E">
                            <w:pPr>
                              <w:pStyle w:val="Prrafodelista"/>
                              <w:rPr>
                                <w:del w:id="46" w:author="Gustavo Chazarreta" w:date="2021-11-09T17:22:00Z"/>
                                <w:rFonts w:ascii="Arial Narrow" w:hAnsi="Arial Narrow"/>
                                <w:i/>
                                <w:sz w:val="28"/>
                              </w:rPr>
                              <w:pPrChange w:id="47" w:author="Gustavo Chazarreta" w:date="2021-11-09T17:23:00Z">
                                <w:pPr>
                                  <w:numPr>
                                    <w:numId w:val="1"/>
                                  </w:numPr>
                                  <w:ind w:left="720" w:hanging="360"/>
                                  <w:jc w:val="both"/>
                                </w:pPr>
                              </w:pPrChange>
                            </w:pPr>
                            <w:del w:id="48" w:author="Gustavo Chazarreta" w:date="2021-11-09T17:22:00Z">
                              <w:r w:rsidRPr="00295945" w:rsidDel="004D084E">
                                <w:rPr>
                                  <w:rFonts w:ascii="Arial Narrow" w:hAnsi="Arial Narrow"/>
                                  <w:i/>
                                  <w:sz w:val="28"/>
                                </w:rPr>
                                <w:delText>Ochoa Julia</w:delText>
                              </w:r>
                            </w:del>
                          </w:p>
                          <w:p w14:paraId="1A9757C1" w14:textId="77777777" w:rsidR="00CA3861" w:rsidRDefault="00CA3861" w:rsidP="004D084E">
                            <w:pPr>
                              <w:pStyle w:val="Prrafodelista"/>
                              <w:pPrChange w:id="49" w:author="Gustavo Chazarreta" w:date="2021-11-09T17:23:00Z">
                                <w:pPr/>
                              </w:pPrChange>
                            </w:pPr>
                          </w:p>
                          <w:p w14:paraId="3B0E3BB7" w14:textId="77777777" w:rsidR="00CA3861" w:rsidRDefault="00CA3861"/>
                          <w:p w14:paraId="2C15A297" w14:textId="77777777" w:rsidR="00CA3861" w:rsidRDefault="00CA3861"/>
                          <w:p w14:paraId="550B3CCB" w14:textId="77777777" w:rsidR="00CA3861" w:rsidRDefault="00CA3861"/>
                          <w:p w14:paraId="2B280B98" w14:textId="77777777" w:rsidR="00CA3861" w:rsidRDefault="00CA3861"/>
                          <w:p w14:paraId="3A518383" w14:textId="77777777" w:rsidR="00CA3861" w:rsidRDefault="00CA3861"/>
                          <w:p w14:paraId="642F0264" w14:textId="77777777" w:rsidR="00CA3861" w:rsidRDefault="00CA3861"/>
                          <w:p w14:paraId="7A7BB34E" w14:textId="77777777" w:rsidR="00CA3861" w:rsidRDefault="00CA3861"/>
                          <w:p w14:paraId="769AB6A3" w14:textId="77777777" w:rsidR="00CA3861" w:rsidRDefault="00CA3861"/>
                          <w:p w14:paraId="285D7C6F" w14:textId="77777777" w:rsidR="00CA3861" w:rsidRDefault="00CA3861"/>
                          <w:p w14:paraId="257B737C" w14:textId="77777777" w:rsidR="00CA3861" w:rsidRDefault="00CA3861"/>
                          <w:p w14:paraId="0C0A28A1" w14:textId="77777777" w:rsidR="00CA3861" w:rsidRDefault="00CA3861"/>
                          <w:p w14:paraId="7CC54E06" w14:textId="77777777" w:rsidR="00CA3861" w:rsidRDefault="00CA3861"/>
                          <w:p w14:paraId="384F3C75" w14:textId="77777777" w:rsidR="00CA3861" w:rsidRDefault="00CA3861"/>
                          <w:p w14:paraId="52CF2D25" w14:textId="77777777" w:rsidR="00CA3861" w:rsidRDefault="00CA3861"/>
                          <w:p w14:paraId="7103B9B5" w14:textId="77777777" w:rsidR="00CA3861" w:rsidRDefault="00CA3861"/>
                          <w:p w14:paraId="36F849B8" w14:textId="77777777" w:rsidR="00CA3861" w:rsidRDefault="00CA3861"/>
                          <w:p w14:paraId="6E30E026" w14:textId="77777777" w:rsidR="00CA3861" w:rsidRDefault="00CA3861"/>
                          <w:p w14:paraId="6413F682" w14:textId="77777777" w:rsidR="00CA3861" w:rsidRDefault="00CA3861"/>
                          <w:p w14:paraId="6CE4B7DC" w14:textId="77777777" w:rsidR="00CA3861" w:rsidRDefault="00CA3861"/>
                          <w:p w14:paraId="1D6E5C93" w14:textId="77777777" w:rsidR="00CA3861" w:rsidRDefault="00CA3861"/>
                          <w:p w14:paraId="2DE22B60" w14:textId="77777777" w:rsidR="00CA3861" w:rsidRDefault="00CA3861"/>
                          <w:p w14:paraId="58A6CFA6" w14:textId="77777777" w:rsidR="00CA3861" w:rsidRDefault="00CA3861"/>
                          <w:p w14:paraId="127901FA" w14:textId="77777777" w:rsidR="00CA3861" w:rsidRDefault="00CA3861"/>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4"/>
                              <w:gridCol w:w="454"/>
                              <w:gridCol w:w="454"/>
                              <w:gridCol w:w="454"/>
                              <w:gridCol w:w="454"/>
                              <w:gridCol w:w="454"/>
                              <w:gridCol w:w="14"/>
                              <w:gridCol w:w="3239"/>
                              <w:gridCol w:w="3603"/>
                            </w:tblGrid>
                            <w:tr w:rsidR="00CA3861" w:rsidRPr="004C0B07" w14:paraId="3E41AD7C" w14:textId="77777777">
                              <w:trPr>
                                <w:cantSplit/>
                                <w:trHeight w:val="454"/>
                                <w:jc w:val="center"/>
                              </w:trPr>
                              <w:tc>
                                <w:tcPr>
                                  <w:tcW w:w="2738" w:type="dxa"/>
                                  <w:gridSpan w:val="7"/>
                                  <w:tcBorders>
                                    <w:top w:val="single" w:sz="18" w:space="0" w:color="auto"/>
                                    <w:bottom w:val="single" w:sz="18" w:space="0" w:color="auto"/>
                                  </w:tcBorders>
                                  <w:vAlign w:val="center"/>
                                </w:tcPr>
                                <w:p w14:paraId="474D9229" w14:textId="77777777" w:rsidR="00CA3861" w:rsidRPr="004C0B07" w:rsidRDefault="00CA3861">
                                  <w:pPr>
                                    <w:jc w:val="center"/>
                                    <w:rPr>
                                      <w:rFonts w:ascii="Arial Narrow" w:hAnsi="Arial Narrow"/>
                                      <w:b/>
                                      <w:sz w:val="22"/>
                                      <w:szCs w:val="22"/>
                                    </w:rPr>
                                  </w:pPr>
                                  <w:proofErr w:type="gramStart"/>
                                  <w:r w:rsidRPr="004C0B07">
                                    <w:rPr>
                                      <w:rFonts w:ascii="Arial Narrow" w:hAnsi="Arial Narrow"/>
                                      <w:b/>
                                      <w:sz w:val="22"/>
                                      <w:szCs w:val="22"/>
                                    </w:rPr>
                                    <w:t>FECHA  APROBACIÓN</w:t>
                                  </w:r>
                                  <w:proofErr w:type="gramEnd"/>
                                  <w:r w:rsidRPr="004C0B07">
                                    <w:rPr>
                                      <w:rFonts w:ascii="Arial Narrow" w:hAnsi="Arial Narrow"/>
                                      <w:b/>
                                      <w:sz w:val="22"/>
                                      <w:szCs w:val="22"/>
                                    </w:rPr>
                                    <w:t xml:space="preserve"> </w:t>
                                  </w:r>
                                </w:p>
                              </w:tc>
                              <w:tc>
                                <w:tcPr>
                                  <w:tcW w:w="3239" w:type="dxa"/>
                                  <w:tcBorders>
                                    <w:top w:val="single" w:sz="18" w:space="0" w:color="auto"/>
                                    <w:bottom w:val="single" w:sz="18" w:space="0" w:color="auto"/>
                                  </w:tcBorders>
                                  <w:vAlign w:val="center"/>
                                </w:tcPr>
                                <w:p w14:paraId="05ED0D88" w14:textId="77777777" w:rsidR="00CA3861" w:rsidRPr="004C0B07" w:rsidRDefault="00CA3861">
                                  <w:pPr>
                                    <w:jc w:val="center"/>
                                    <w:rPr>
                                      <w:rFonts w:ascii="Arial Narrow" w:hAnsi="Arial Narrow"/>
                                      <w:b/>
                                      <w:sz w:val="22"/>
                                      <w:szCs w:val="22"/>
                                    </w:rPr>
                                  </w:pPr>
                                  <w:r w:rsidRPr="004C0B07">
                                    <w:rPr>
                                      <w:rFonts w:ascii="Arial Narrow" w:hAnsi="Arial Narrow"/>
                                      <w:b/>
                                      <w:sz w:val="22"/>
                                      <w:szCs w:val="22"/>
                                    </w:rPr>
                                    <w:t>CALIFICACION</w:t>
                                  </w:r>
                                </w:p>
                              </w:tc>
                              <w:tc>
                                <w:tcPr>
                                  <w:tcW w:w="3603" w:type="dxa"/>
                                  <w:tcBorders>
                                    <w:top w:val="single" w:sz="18" w:space="0" w:color="auto"/>
                                    <w:bottom w:val="single" w:sz="18" w:space="0" w:color="auto"/>
                                  </w:tcBorders>
                                  <w:vAlign w:val="center"/>
                                </w:tcPr>
                                <w:p w14:paraId="722CDDB0" w14:textId="77777777" w:rsidR="00CA3861" w:rsidRPr="004C0B07" w:rsidRDefault="00CA3861">
                                  <w:pPr>
                                    <w:jc w:val="center"/>
                                    <w:rPr>
                                      <w:rFonts w:ascii="Arial Narrow" w:hAnsi="Arial Narrow"/>
                                      <w:b/>
                                      <w:sz w:val="22"/>
                                      <w:szCs w:val="22"/>
                                    </w:rPr>
                                  </w:pPr>
                                  <w:r w:rsidRPr="004C0B07">
                                    <w:rPr>
                                      <w:rFonts w:ascii="Arial Narrow" w:hAnsi="Arial Narrow"/>
                                      <w:b/>
                                      <w:sz w:val="22"/>
                                      <w:szCs w:val="22"/>
                                    </w:rPr>
                                    <w:t>NOTA</w:t>
                                  </w:r>
                                </w:p>
                              </w:tc>
                            </w:tr>
                            <w:tr w:rsidR="00CA3861" w:rsidRPr="004C0B07" w14:paraId="6F9CD4D3" w14:textId="77777777" w:rsidTr="00B20F3D">
                              <w:trPr>
                                <w:cantSplit/>
                                <w:trHeight w:val="269"/>
                                <w:jc w:val="center"/>
                              </w:trPr>
                              <w:tc>
                                <w:tcPr>
                                  <w:tcW w:w="454" w:type="dxa"/>
                                  <w:tcBorders>
                                    <w:top w:val="single" w:sz="18" w:space="0" w:color="auto"/>
                                  </w:tcBorders>
                                  <w:vAlign w:val="center"/>
                                </w:tcPr>
                                <w:p w14:paraId="78A95452" w14:textId="77777777" w:rsidR="00CA3861" w:rsidRPr="004C0B07" w:rsidRDefault="00CA3861">
                                  <w:pPr>
                                    <w:rPr>
                                      <w:rFonts w:ascii="Tahoma" w:hAnsi="Tahoma"/>
                                      <w:sz w:val="24"/>
                                    </w:rPr>
                                  </w:pPr>
                                </w:p>
                              </w:tc>
                              <w:tc>
                                <w:tcPr>
                                  <w:tcW w:w="454" w:type="dxa"/>
                                  <w:tcBorders>
                                    <w:top w:val="single" w:sz="18" w:space="0" w:color="auto"/>
                                  </w:tcBorders>
                                  <w:vAlign w:val="center"/>
                                </w:tcPr>
                                <w:p w14:paraId="1314CBAC" w14:textId="77777777" w:rsidR="00CA3861" w:rsidRPr="004C0B07" w:rsidRDefault="00CA3861">
                                  <w:pPr>
                                    <w:rPr>
                                      <w:rFonts w:ascii="Tahoma" w:hAnsi="Tahoma"/>
                                      <w:sz w:val="24"/>
                                    </w:rPr>
                                  </w:pPr>
                                </w:p>
                              </w:tc>
                              <w:tc>
                                <w:tcPr>
                                  <w:tcW w:w="454" w:type="dxa"/>
                                  <w:tcBorders>
                                    <w:top w:val="single" w:sz="18" w:space="0" w:color="auto"/>
                                  </w:tcBorders>
                                  <w:vAlign w:val="center"/>
                                </w:tcPr>
                                <w:p w14:paraId="1FD63EF5" w14:textId="77777777" w:rsidR="00CA3861" w:rsidRPr="004C0B07" w:rsidRDefault="00CA3861">
                                  <w:pPr>
                                    <w:rPr>
                                      <w:rFonts w:ascii="Tahoma" w:hAnsi="Tahoma"/>
                                      <w:sz w:val="24"/>
                                    </w:rPr>
                                  </w:pPr>
                                </w:p>
                              </w:tc>
                              <w:tc>
                                <w:tcPr>
                                  <w:tcW w:w="454" w:type="dxa"/>
                                  <w:tcBorders>
                                    <w:top w:val="single" w:sz="18" w:space="0" w:color="auto"/>
                                  </w:tcBorders>
                                  <w:vAlign w:val="center"/>
                                </w:tcPr>
                                <w:p w14:paraId="7939FCB1" w14:textId="77777777" w:rsidR="00CA3861" w:rsidRPr="004C0B07" w:rsidRDefault="00CA3861">
                                  <w:pPr>
                                    <w:rPr>
                                      <w:rFonts w:ascii="Tahoma" w:hAnsi="Tahoma"/>
                                      <w:sz w:val="24"/>
                                    </w:rPr>
                                  </w:pPr>
                                </w:p>
                              </w:tc>
                              <w:tc>
                                <w:tcPr>
                                  <w:tcW w:w="454" w:type="dxa"/>
                                  <w:tcBorders>
                                    <w:top w:val="single" w:sz="18" w:space="0" w:color="auto"/>
                                  </w:tcBorders>
                                  <w:vAlign w:val="center"/>
                                </w:tcPr>
                                <w:p w14:paraId="409FFB47" w14:textId="77777777" w:rsidR="00CA3861" w:rsidRPr="004C0B07" w:rsidRDefault="00CA3861">
                                  <w:pPr>
                                    <w:rPr>
                                      <w:rFonts w:ascii="Tahoma" w:hAnsi="Tahoma"/>
                                      <w:sz w:val="24"/>
                                    </w:rPr>
                                  </w:pPr>
                                </w:p>
                              </w:tc>
                              <w:tc>
                                <w:tcPr>
                                  <w:tcW w:w="454" w:type="dxa"/>
                                  <w:tcBorders>
                                    <w:top w:val="single" w:sz="18" w:space="0" w:color="auto"/>
                                  </w:tcBorders>
                                  <w:vAlign w:val="center"/>
                                </w:tcPr>
                                <w:p w14:paraId="547798B3" w14:textId="77777777" w:rsidR="00CA3861" w:rsidRPr="004C0B07" w:rsidRDefault="00CA3861">
                                  <w:pPr>
                                    <w:rPr>
                                      <w:rFonts w:ascii="Tahoma" w:hAnsi="Tahoma"/>
                                      <w:sz w:val="24"/>
                                    </w:rPr>
                                  </w:pPr>
                                </w:p>
                              </w:tc>
                              <w:tc>
                                <w:tcPr>
                                  <w:tcW w:w="3253" w:type="dxa"/>
                                  <w:gridSpan w:val="2"/>
                                  <w:tcBorders>
                                    <w:top w:val="single" w:sz="18" w:space="0" w:color="auto"/>
                                  </w:tcBorders>
                                  <w:vAlign w:val="center"/>
                                </w:tcPr>
                                <w:p w14:paraId="0B29F6ED" w14:textId="77777777" w:rsidR="00CA3861" w:rsidRPr="004C0B07" w:rsidRDefault="00CA3861">
                                  <w:pPr>
                                    <w:rPr>
                                      <w:rFonts w:ascii="Tahoma" w:hAnsi="Tahoma"/>
                                      <w:sz w:val="24"/>
                                    </w:rPr>
                                  </w:pPr>
                                </w:p>
                              </w:tc>
                              <w:tc>
                                <w:tcPr>
                                  <w:tcW w:w="3603" w:type="dxa"/>
                                  <w:tcBorders>
                                    <w:top w:val="single" w:sz="18" w:space="0" w:color="auto"/>
                                  </w:tcBorders>
                                  <w:vAlign w:val="center"/>
                                </w:tcPr>
                                <w:p w14:paraId="63F2AB27" w14:textId="77777777" w:rsidR="00CA3861" w:rsidRPr="004C0B07" w:rsidRDefault="00CA3861">
                                  <w:pPr>
                                    <w:rPr>
                                      <w:rFonts w:ascii="Tahoma" w:hAnsi="Tahoma"/>
                                      <w:sz w:val="24"/>
                                    </w:rPr>
                                  </w:pPr>
                                </w:p>
                              </w:tc>
                            </w:tr>
                          </w:tbl>
                          <w:p w14:paraId="6E9DA4CD" w14:textId="77777777" w:rsidR="00CA3861" w:rsidRDefault="00CA3861"/>
                          <w:p w14:paraId="30C839F2" w14:textId="77777777" w:rsidR="00CA3861" w:rsidRDefault="00CA38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2558B" id="_x0000_t202" coordsize="21600,21600" o:spt="202" path="m,l,21600r21600,l21600,xe">
                <v:stroke joinstyle="miter"/>
                <v:path gradientshapeok="t" o:connecttype="rect"/>
              </v:shapetype>
              <v:shape id="Text Box 3" o:spid="_x0000_s1026" type="#_x0000_t202" style="position:absolute;margin-left:-2.8pt;margin-top:-.1pt;width:527.25pt;height:749.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" strokeweight="2pt">
                <v:textbox>
                  <w:txbxContent>
                    <w:p w14:paraId="7728459C" w14:textId="77777777" w:rsidR="00CA3861" w:rsidRDefault="00CA3861">
                      <w:pPr>
                        <w:pStyle w:val="Epgrafe"/>
                        <w:rPr>
                          <w:sz w:val="22"/>
                          <w:szCs w:val="22"/>
                        </w:rPr>
                      </w:pPr>
                    </w:p>
                    <w:p w14:paraId="5F037C10" w14:textId="77777777" w:rsidR="00CA3861" w:rsidRDefault="00CA3861">
                      <w:pPr>
                        <w:pStyle w:val="Encabezado"/>
                        <w:tabs>
                          <w:tab w:val="clear" w:pos="4419"/>
                          <w:tab w:val="clear" w:pos="8838"/>
                        </w:tabs>
                      </w:pPr>
                    </w:p>
                    <w:p w14:paraId="23BB5E89" w14:textId="77777777" w:rsidR="00CA3861" w:rsidRDefault="00CA3861">
                      <w:pPr>
                        <w:pStyle w:val="Encabezado"/>
                        <w:tabs>
                          <w:tab w:val="clear" w:pos="4419"/>
                          <w:tab w:val="clear" w:pos="8838"/>
                        </w:tabs>
                      </w:pPr>
                    </w:p>
                    <w:p w14:paraId="662676BF" w14:textId="77777777" w:rsidR="00CA3861" w:rsidRDefault="00CA3861">
                      <w:pPr>
                        <w:pStyle w:val="Encabezado"/>
                        <w:tabs>
                          <w:tab w:val="clear" w:pos="4419"/>
                          <w:tab w:val="clear" w:pos="8838"/>
                        </w:tabs>
                      </w:pPr>
                    </w:p>
                    <w:p w14:paraId="6CA67A71" w14:textId="77777777" w:rsidR="00CA3861" w:rsidRDefault="00CA3861">
                      <w:pPr>
                        <w:pStyle w:val="Encabezado"/>
                        <w:tabs>
                          <w:tab w:val="clear" w:pos="4419"/>
                          <w:tab w:val="clear" w:pos="8838"/>
                        </w:tabs>
                      </w:pPr>
                    </w:p>
                    <w:p w14:paraId="49B420F5" w14:textId="77777777" w:rsidR="00CA3861" w:rsidRPr="0025342C" w:rsidRDefault="00CA3861">
                      <w:pPr>
                        <w:spacing w:before="120"/>
                        <w:jc w:val="center"/>
                        <w:rPr>
                          <w:bCs/>
                          <w:sz w:val="36"/>
                          <w:szCs w:val="24"/>
                        </w:rPr>
                      </w:pPr>
                      <w:r w:rsidRPr="0025342C">
                        <w:rPr>
                          <w:sz w:val="36"/>
                          <w:szCs w:val="24"/>
                        </w:rPr>
                        <w:object w:dxaOrig="1190" w:dyaOrig="1300" w14:anchorId="4A54FA2E">
                          <v:shape id="_x0000_i1026" type="#_x0000_t75" style="width:59.5pt;height:65pt">
                            <v:imagedata r:id="rId8" o:title="" croptop="-10533f" cropright="-14043f"/>
                          </v:shape>
                          <o:OLEObject Type="Embed" ProgID="CDraw" ShapeID="_x0000_i1026" DrawAspect="Content" ObjectID="_1697984175" r:id="rId10"/>
                        </w:object>
                      </w:r>
                    </w:p>
                    <w:p w14:paraId="1E614407" w14:textId="77777777" w:rsidR="00CA3861" w:rsidRPr="0025342C" w:rsidRDefault="00CA3861">
                      <w:pPr>
                        <w:jc w:val="center"/>
                        <w:rPr>
                          <w:rFonts w:ascii="Swis721 Ex BT" w:hAnsi="Swis721 Ex BT" w:cs="Tahoma"/>
                          <w:b/>
                          <w:sz w:val="28"/>
                          <w:szCs w:val="22"/>
                        </w:rPr>
                      </w:pPr>
                      <w:r w:rsidRPr="0025342C">
                        <w:rPr>
                          <w:rFonts w:ascii="Swis721 Ex BT" w:hAnsi="Swis721 Ex BT"/>
                          <w:b/>
                          <w:sz w:val="28"/>
                          <w:szCs w:val="22"/>
                        </w:rPr>
                        <w:t xml:space="preserve">UNIVERSIDAD TECNOLOGICA </w:t>
                      </w:r>
                      <w:r w:rsidRPr="0025342C">
                        <w:rPr>
                          <w:rFonts w:ascii="Swis721 Ex BT" w:hAnsi="Swis721 Ex BT" w:cs="Tahoma"/>
                          <w:b/>
                          <w:sz w:val="28"/>
                          <w:szCs w:val="22"/>
                        </w:rPr>
                        <w:t>NACIONAL</w:t>
                      </w:r>
                    </w:p>
                    <w:p w14:paraId="147B7F09" w14:textId="77777777" w:rsidR="00CA3861" w:rsidRPr="0025342C" w:rsidRDefault="00CA3861">
                      <w:pPr>
                        <w:pStyle w:val="Encabezado"/>
                        <w:tabs>
                          <w:tab w:val="clear" w:pos="4419"/>
                          <w:tab w:val="clear" w:pos="8838"/>
                        </w:tabs>
                        <w:jc w:val="center"/>
                        <w:rPr>
                          <w:rFonts w:ascii="Swis721 Ex BT" w:hAnsi="Swis721 Ex BT" w:cs="Tahoma"/>
                          <w:bCs/>
                          <w:sz w:val="28"/>
                          <w:szCs w:val="22"/>
                        </w:rPr>
                      </w:pPr>
                      <w:r w:rsidRPr="0025342C">
                        <w:rPr>
                          <w:rFonts w:ascii="Swis721 Ex BT" w:hAnsi="Swis721 Ex BT" w:cs="Tahoma"/>
                          <w:bCs/>
                          <w:sz w:val="28"/>
                          <w:szCs w:val="22"/>
                        </w:rPr>
                        <w:t>FACULTAD REGIONAL GENERAL PACHECO</w:t>
                      </w:r>
                    </w:p>
                    <w:p w14:paraId="60C5427A" w14:textId="77777777" w:rsidR="00CA3861" w:rsidRDefault="00CA3861">
                      <w:pPr>
                        <w:pStyle w:val="Encabezado"/>
                        <w:tabs>
                          <w:tab w:val="clear" w:pos="4419"/>
                          <w:tab w:val="clear" w:pos="8838"/>
                        </w:tabs>
                        <w:jc w:val="center"/>
                        <w:rPr>
                          <w:rFonts w:ascii="Arial Narrow" w:hAnsi="Arial Narrow"/>
                          <w:b/>
                          <w:sz w:val="24"/>
                          <w:szCs w:val="24"/>
                          <w:u w:val="single"/>
                        </w:rPr>
                      </w:pPr>
                    </w:p>
                    <w:p w14:paraId="0A9423BB" w14:textId="77777777" w:rsidR="00CA3861" w:rsidRDefault="00CA3861">
                      <w:pPr>
                        <w:pStyle w:val="Encabezado"/>
                        <w:tabs>
                          <w:tab w:val="clear" w:pos="4419"/>
                          <w:tab w:val="clear" w:pos="8838"/>
                        </w:tabs>
                        <w:jc w:val="center"/>
                        <w:rPr>
                          <w:rFonts w:ascii="Swis721 Ex BT" w:hAnsi="Swis721 Ex BT" w:cs="Arial"/>
                          <w:b/>
                          <w:sz w:val="32"/>
                          <w:szCs w:val="32"/>
                        </w:rPr>
                      </w:pPr>
                    </w:p>
                    <w:p w14:paraId="702B7580" w14:textId="77777777" w:rsidR="00CA3861" w:rsidRPr="0025342C" w:rsidRDefault="00CA3861" w:rsidP="0025342C">
                      <w:pPr>
                        <w:jc w:val="center"/>
                        <w:rPr>
                          <w:rFonts w:ascii="Arial Narrow" w:hAnsi="Arial Narrow"/>
                          <w:sz w:val="44"/>
                        </w:rPr>
                      </w:pPr>
                      <w:r w:rsidRPr="0025342C">
                        <w:rPr>
                          <w:rFonts w:ascii="Arial Narrow" w:hAnsi="Arial Narrow"/>
                          <w:sz w:val="44"/>
                        </w:rPr>
                        <w:t>Tecnicatura Universitaria en Programación</w:t>
                      </w:r>
                    </w:p>
                    <w:p w14:paraId="4E47B506" w14:textId="77777777" w:rsidR="00CA3861" w:rsidRDefault="00CA3861">
                      <w:pPr>
                        <w:pStyle w:val="Encabezado"/>
                        <w:tabs>
                          <w:tab w:val="clear" w:pos="4419"/>
                          <w:tab w:val="clear" w:pos="8838"/>
                        </w:tabs>
                        <w:jc w:val="center"/>
                        <w:rPr>
                          <w:rFonts w:ascii="Swis721 Ex BT" w:hAnsi="Swis721 Ex BT" w:cs="Arial"/>
                          <w:b/>
                          <w:sz w:val="32"/>
                          <w:szCs w:val="32"/>
                        </w:rPr>
                      </w:pPr>
                    </w:p>
                    <w:p w14:paraId="2FF87508" w14:textId="77777777" w:rsidR="00CA3861" w:rsidRPr="0025342C" w:rsidRDefault="00CA3861">
                      <w:pPr>
                        <w:pStyle w:val="Encabezado"/>
                        <w:tabs>
                          <w:tab w:val="clear" w:pos="4419"/>
                          <w:tab w:val="clear" w:pos="8838"/>
                        </w:tabs>
                        <w:jc w:val="center"/>
                        <w:rPr>
                          <w:rFonts w:ascii="Swis721 Ex BT" w:hAnsi="Swis721 Ex BT" w:cs="Arial"/>
                          <w:b/>
                          <w:sz w:val="38"/>
                          <w:szCs w:val="32"/>
                        </w:rPr>
                      </w:pPr>
                    </w:p>
                    <w:p w14:paraId="69AE832E" w14:textId="74FB7499" w:rsidR="00CA3861" w:rsidRPr="0025342C" w:rsidRDefault="00CA3861">
                      <w:pPr>
                        <w:pStyle w:val="Encabezado"/>
                        <w:tabs>
                          <w:tab w:val="clear" w:pos="4419"/>
                          <w:tab w:val="clear" w:pos="8838"/>
                        </w:tabs>
                        <w:jc w:val="center"/>
                        <w:rPr>
                          <w:rFonts w:ascii="Swis721 Ex BT" w:hAnsi="Swis721 Ex BT" w:cs="Arial"/>
                          <w:b/>
                          <w:sz w:val="38"/>
                          <w:szCs w:val="32"/>
                        </w:rPr>
                      </w:pPr>
                      <w:del w:id="50" w:author="Gustavo Chazarreta" w:date="2021-11-09T17:20:00Z">
                        <w:r w:rsidDel="004D084E">
                          <w:rPr>
                            <w:rFonts w:ascii="Swis721 Ex BT" w:hAnsi="Swis721 Ex BT" w:cs="Arial"/>
                            <w:b/>
                            <w:sz w:val="38"/>
                            <w:szCs w:val="32"/>
                          </w:rPr>
                          <w:delText>Legislación</w:delText>
                        </w:r>
                      </w:del>
                      <w:ins w:id="51" w:author="Gustavo Chazarreta" w:date="2021-11-09T17:20:00Z">
                        <w:r w:rsidR="004D084E">
                          <w:rPr>
                            <w:rFonts w:ascii="Swis721 Ex BT" w:hAnsi="Swis721 Ex BT" w:cs="Arial"/>
                            <w:b/>
                            <w:sz w:val="38"/>
                            <w:szCs w:val="32"/>
                          </w:rPr>
                          <w:t>LABORATORIO DE COMPUTACION IV</w:t>
                        </w:r>
                      </w:ins>
                    </w:p>
                    <w:p w14:paraId="66EB5C4B" w14:textId="77777777" w:rsidR="00CA3861" w:rsidRDefault="00CA3861">
                      <w:pPr>
                        <w:pStyle w:val="Encabezado"/>
                        <w:tabs>
                          <w:tab w:val="clear" w:pos="4419"/>
                          <w:tab w:val="clear" w:pos="8838"/>
                        </w:tabs>
                        <w:jc w:val="center"/>
                        <w:rPr>
                          <w:rFonts w:ascii="Arial Narrow" w:hAnsi="Arial Narrow"/>
                          <w:b/>
                          <w:sz w:val="24"/>
                          <w:szCs w:val="24"/>
                          <w:u w:val="single"/>
                        </w:rPr>
                      </w:pPr>
                    </w:p>
                    <w:p w14:paraId="6E408841" w14:textId="77777777" w:rsidR="00CA3861" w:rsidRDefault="00CA3861" w:rsidP="0025342C">
                      <w:pPr>
                        <w:pStyle w:val="Encabezado"/>
                        <w:tabs>
                          <w:tab w:val="clear" w:pos="4419"/>
                          <w:tab w:val="clear" w:pos="8838"/>
                        </w:tabs>
                        <w:rPr>
                          <w:rFonts w:ascii="Arial Narrow" w:hAnsi="Arial Narrow"/>
                          <w:b/>
                          <w:sz w:val="32"/>
                          <w:szCs w:val="32"/>
                          <w:u w:val="single"/>
                        </w:rPr>
                      </w:pPr>
                    </w:p>
                    <w:p w14:paraId="3CB80BBE" w14:textId="77777777" w:rsidR="00CA3861" w:rsidRDefault="00CA3861">
                      <w:pPr>
                        <w:pStyle w:val="Encabezado"/>
                        <w:tabs>
                          <w:tab w:val="clear" w:pos="4419"/>
                          <w:tab w:val="clear" w:pos="8838"/>
                        </w:tabs>
                        <w:jc w:val="center"/>
                        <w:rPr>
                          <w:rFonts w:ascii="Arial Narrow" w:hAnsi="Arial Narrow"/>
                          <w:b/>
                          <w:sz w:val="40"/>
                          <w:szCs w:val="24"/>
                          <w:u w:val="single"/>
                        </w:rPr>
                      </w:pPr>
                      <w:r>
                        <w:rPr>
                          <w:rFonts w:ascii="Arial Narrow" w:hAnsi="Arial Narrow"/>
                          <w:b/>
                          <w:sz w:val="40"/>
                          <w:szCs w:val="24"/>
                          <w:u w:val="single"/>
                        </w:rPr>
                        <w:t xml:space="preserve">Trabajo Práctico Final </w:t>
                      </w:r>
                    </w:p>
                    <w:p w14:paraId="7BA741AD" w14:textId="77777777" w:rsidR="00CA3861" w:rsidRDefault="00CA3861">
                      <w:pPr>
                        <w:pStyle w:val="Encabezado"/>
                        <w:tabs>
                          <w:tab w:val="clear" w:pos="4419"/>
                          <w:tab w:val="clear" w:pos="8838"/>
                        </w:tabs>
                        <w:jc w:val="center"/>
                        <w:rPr>
                          <w:rFonts w:ascii="Arial Narrow" w:hAnsi="Arial Narrow"/>
                          <w:b/>
                          <w:sz w:val="40"/>
                          <w:szCs w:val="24"/>
                          <w:u w:val="single"/>
                        </w:rPr>
                      </w:pPr>
                    </w:p>
                    <w:p w14:paraId="5A8F78E4" w14:textId="1478B11C" w:rsidR="00CA3861" w:rsidRPr="0025342C" w:rsidRDefault="00CA3861" w:rsidP="0025342C">
                      <w:pPr>
                        <w:pStyle w:val="Encabezado"/>
                        <w:tabs>
                          <w:tab w:val="clear" w:pos="4419"/>
                          <w:tab w:val="clear" w:pos="8838"/>
                        </w:tabs>
                        <w:jc w:val="center"/>
                        <w:rPr>
                          <w:rFonts w:ascii="Arial Narrow" w:hAnsi="Arial Narrow"/>
                          <w:i/>
                          <w:sz w:val="32"/>
                          <w:szCs w:val="32"/>
                        </w:rPr>
                      </w:pPr>
                      <w:del w:id="52" w:author="Gustavo Chazarreta" w:date="2021-11-09T17:21:00Z">
                        <w:r w:rsidDel="004D084E">
                          <w:rPr>
                            <w:rFonts w:ascii="Arial Narrow" w:hAnsi="Arial Narrow"/>
                            <w:i/>
                            <w:sz w:val="32"/>
                            <w:szCs w:val="32"/>
                          </w:rPr>
                          <w:delText>Prof María Cecilia Lupani</w:delText>
                        </w:r>
                      </w:del>
                      <w:ins w:id="53" w:author="Gustavo Chazarreta" w:date="2021-11-09T17:21:00Z">
                        <w:r w:rsidR="004D084E">
                          <w:rPr>
                            <w:rFonts w:ascii="Arial Narrow" w:hAnsi="Arial Narrow"/>
                            <w:i/>
                            <w:sz w:val="32"/>
                            <w:szCs w:val="32"/>
                          </w:rPr>
                          <w:t xml:space="preserve">Prof. Claudio </w:t>
                        </w:r>
                        <w:proofErr w:type="spellStart"/>
                        <w:r w:rsidR="004D084E">
                          <w:rPr>
                            <w:rFonts w:ascii="Arial Narrow" w:hAnsi="Arial Narrow"/>
                            <w:i/>
                            <w:sz w:val="32"/>
                            <w:szCs w:val="32"/>
                          </w:rPr>
                          <w:t>Fernandez</w:t>
                        </w:r>
                      </w:ins>
                      <w:proofErr w:type="spellEnd"/>
                    </w:p>
                    <w:p w14:paraId="4D1DA429" w14:textId="77777777" w:rsidR="00CA3861" w:rsidRDefault="00CA3861"/>
                    <w:p w14:paraId="052F90DD" w14:textId="7547891C" w:rsidR="00CA3861" w:rsidDel="004D084E" w:rsidRDefault="00CA3861" w:rsidP="00295945">
                      <w:pPr>
                        <w:jc w:val="center"/>
                        <w:rPr>
                          <w:del w:id="54" w:author="Gustavo Chazarreta" w:date="2021-11-09T17:23:00Z"/>
                          <w:rFonts w:ascii="Arial Narrow" w:hAnsi="Arial Narrow"/>
                          <w:i/>
                          <w:sz w:val="36"/>
                        </w:rPr>
                      </w:pPr>
                      <w:r w:rsidRPr="00295945">
                        <w:rPr>
                          <w:rFonts w:ascii="Arial Narrow" w:hAnsi="Arial Narrow"/>
                          <w:i/>
                          <w:sz w:val="36"/>
                        </w:rPr>
                        <w:t>Grupo</w:t>
                      </w:r>
                      <w:del w:id="55" w:author="Gustavo Chazarreta" w:date="2021-11-09T17:21:00Z">
                        <w:r w:rsidRPr="00295945" w:rsidDel="004D084E">
                          <w:rPr>
                            <w:rFonts w:ascii="Arial Narrow" w:hAnsi="Arial Narrow"/>
                            <w:i/>
                            <w:sz w:val="36"/>
                          </w:rPr>
                          <w:delText>: Encriptados</w:delText>
                        </w:r>
                      </w:del>
                      <w:ins w:id="56" w:author="Gustavo Chazarreta" w:date="2021-11-09T17:21:00Z">
                        <w:r w:rsidR="004D084E">
                          <w:rPr>
                            <w:rFonts w:ascii="Arial Narrow" w:hAnsi="Arial Narrow"/>
                            <w:i/>
                            <w:sz w:val="36"/>
                          </w:rPr>
                          <w:t xml:space="preserve"> 6</w:t>
                        </w:r>
                      </w:ins>
                    </w:p>
                    <w:p w14:paraId="0CD52B35" w14:textId="7494B47D" w:rsidR="00CA3861" w:rsidRDefault="00CA3861" w:rsidP="004D084E">
                      <w:pPr>
                        <w:jc w:val="center"/>
                        <w:rPr>
                          <w:rFonts w:ascii="Arial Narrow" w:hAnsi="Arial Narrow"/>
                          <w:i/>
                          <w:sz w:val="36"/>
                        </w:rPr>
                        <w:pPrChange w:id="57" w:author="Gustavo Chazarreta" w:date="2021-11-09T17:23:00Z">
                          <w:pPr>
                            <w:jc w:val="center"/>
                          </w:pPr>
                        </w:pPrChange>
                      </w:pPr>
                    </w:p>
                    <w:p w14:paraId="68E73737" w14:textId="77777777" w:rsidR="00CA3861" w:rsidRPr="00295945" w:rsidRDefault="00CA3861" w:rsidP="00295945">
                      <w:pPr>
                        <w:jc w:val="center"/>
                        <w:rPr>
                          <w:rFonts w:ascii="Arial Narrow" w:hAnsi="Arial Narrow"/>
                          <w:i/>
                          <w:sz w:val="36"/>
                        </w:rPr>
                      </w:pPr>
                      <w:r>
                        <w:rPr>
                          <w:rFonts w:ascii="Arial Narrow" w:hAnsi="Arial Narrow"/>
                          <w:i/>
                          <w:sz w:val="36"/>
                        </w:rPr>
                        <w:t>Integrantes:</w:t>
                      </w:r>
                    </w:p>
                    <w:p w14:paraId="5216489E" w14:textId="77777777" w:rsidR="004D084E" w:rsidRPr="004D084E" w:rsidRDefault="004D084E" w:rsidP="004D084E">
                      <w:pPr>
                        <w:pStyle w:val="Prrafodelista"/>
                        <w:numPr>
                          <w:ilvl w:val="0"/>
                          <w:numId w:val="11"/>
                        </w:numPr>
                        <w:rPr>
                          <w:ins w:id="58" w:author="Gustavo Chazarreta" w:date="2021-11-09T17:22:00Z"/>
                          <w:rFonts w:ascii="Arial Narrow" w:hAnsi="Arial Narrow"/>
                          <w:i/>
                          <w:sz w:val="28"/>
                          <w:rPrChange w:id="59" w:author="Gustavo Chazarreta" w:date="2021-11-09T17:23:00Z">
                            <w:rPr>
                              <w:ins w:id="60" w:author="Gustavo Chazarreta" w:date="2021-11-09T17:22:00Z"/>
                            </w:rPr>
                          </w:rPrChange>
                        </w:rPr>
                        <w:pPrChange w:id="61" w:author="Gustavo Chazarreta" w:date="2021-11-09T17:23:00Z">
                          <w:pPr>
                            <w:jc w:val="center"/>
                          </w:pPr>
                        </w:pPrChange>
                      </w:pPr>
                      <w:ins w:id="62" w:author="Gustavo Chazarreta" w:date="2021-11-09T17:22:00Z">
                        <w:r w:rsidRPr="004D084E">
                          <w:rPr>
                            <w:rFonts w:ascii="Arial Narrow" w:hAnsi="Arial Narrow"/>
                            <w:i/>
                            <w:sz w:val="28"/>
                            <w:rPrChange w:id="63" w:author="Gustavo Chazarreta" w:date="2021-11-09T17:23:00Z">
                              <w:rPr/>
                            </w:rPrChange>
                          </w:rPr>
                          <w:t>Soraire Diego</w:t>
                        </w:r>
                      </w:ins>
                    </w:p>
                    <w:p w14:paraId="3BECA74C" w14:textId="77777777" w:rsidR="004D084E" w:rsidRPr="004D084E" w:rsidRDefault="004D084E" w:rsidP="004D084E">
                      <w:pPr>
                        <w:pStyle w:val="Prrafodelista"/>
                        <w:numPr>
                          <w:ilvl w:val="0"/>
                          <w:numId w:val="11"/>
                        </w:numPr>
                        <w:rPr>
                          <w:ins w:id="64" w:author="Gustavo Chazarreta" w:date="2021-11-09T17:22:00Z"/>
                          <w:rFonts w:ascii="Arial Narrow" w:hAnsi="Arial Narrow"/>
                          <w:i/>
                          <w:sz w:val="28"/>
                          <w:rPrChange w:id="65" w:author="Gustavo Chazarreta" w:date="2021-11-09T17:23:00Z">
                            <w:rPr>
                              <w:ins w:id="66" w:author="Gustavo Chazarreta" w:date="2021-11-09T17:22:00Z"/>
                            </w:rPr>
                          </w:rPrChange>
                        </w:rPr>
                        <w:pPrChange w:id="67" w:author="Gustavo Chazarreta" w:date="2021-11-09T17:23:00Z">
                          <w:pPr>
                            <w:jc w:val="center"/>
                          </w:pPr>
                        </w:pPrChange>
                      </w:pPr>
                      <w:ins w:id="68" w:author="Gustavo Chazarreta" w:date="2021-11-09T17:22:00Z">
                        <w:r w:rsidRPr="004D084E">
                          <w:rPr>
                            <w:rFonts w:ascii="Arial Narrow" w:hAnsi="Arial Narrow"/>
                            <w:i/>
                            <w:sz w:val="28"/>
                            <w:rPrChange w:id="69" w:author="Gustavo Chazarreta" w:date="2021-11-09T17:23:00Z">
                              <w:rPr/>
                            </w:rPrChange>
                          </w:rPr>
                          <w:t xml:space="preserve">Toloza </w:t>
                        </w:r>
                        <w:proofErr w:type="spellStart"/>
                        <w:r w:rsidRPr="004D084E">
                          <w:rPr>
                            <w:rFonts w:ascii="Arial Narrow" w:hAnsi="Arial Narrow"/>
                            <w:i/>
                            <w:sz w:val="28"/>
                            <w:rPrChange w:id="70" w:author="Gustavo Chazarreta" w:date="2021-11-09T17:23:00Z">
                              <w:rPr/>
                            </w:rPrChange>
                          </w:rPr>
                          <w:t>Anibal</w:t>
                        </w:r>
                        <w:proofErr w:type="spellEnd"/>
                      </w:ins>
                    </w:p>
                    <w:p w14:paraId="00DAD68B" w14:textId="77777777" w:rsidR="004D084E" w:rsidRPr="004D084E" w:rsidRDefault="004D084E" w:rsidP="004D084E">
                      <w:pPr>
                        <w:pStyle w:val="Prrafodelista"/>
                        <w:numPr>
                          <w:ilvl w:val="0"/>
                          <w:numId w:val="11"/>
                        </w:numPr>
                        <w:rPr>
                          <w:ins w:id="71" w:author="Gustavo Chazarreta" w:date="2021-11-09T17:22:00Z"/>
                          <w:rFonts w:ascii="Arial Narrow" w:hAnsi="Arial Narrow"/>
                          <w:i/>
                          <w:sz w:val="28"/>
                          <w:rPrChange w:id="72" w:author="Gustavo Chazarreta" w:date="2021-11-09T17:23:00Z">
                            <w:rPr>
                              <w:ins w:id="73" w:author="Gustavo Chazarreta" w:date="2021-11-09T17:22:00Z"/>
                            </w:rPr>
                          </w:rPrChange>
                        </w:rPr>
                        <w:pPrChange w:id="74" w:author="Gustavo Chazarreta" w:date="2021-11-09T17:23:00Z">
                          <w:pPr>
                            <w:jc w:val="center"/>
                          </w:pPr>
                        </w:pPrChange>
                      </w:pPr>
                      <w:ins w:id="75" w:author="Gustavo Chazarreta" w:date="2021-11-09T17:22:00Z">
                        <w:r w:rsidRPr="004D084E">
                          <w:rPr>
                            <w:rFonts w:ascii="Arial Narrow" w:hAnsi="Arial Narrow"/>
                            <w:i/>
                            <w:sz w:val="28"/>
                            <w:rPrChange w:id="76" w:author="Gustavo Chazarreta" w:date="2021-11-09T17:23:00Z">
                              <w:rPr/>
                            </w:rPrChange>
                          </w:rPr>
                          <w:t>Chazarreta Gustavo Joaquin</w:t>
                        </w:r>
                      </w:ins>
                    </w:p>
                    <w:p w14:paraId="5140202B" w14:textId="677E6F32" w:rsidR="004D084E" w:rsidRDefault="004D084E" w:rsidP="004D084E">
                      <w:pPr>
                        <w:pStyle w:val="Prrafodelista"/>
                        <w:numPr>
                          <w:ilvl w:val="0"/>
                          <w:numId w:val="11"/>
                        </w:numPr>
                        <w:rPr>
                          <w:ins w:id="77" w:author="Gustavo Chazarreta" w:date="2021-11-09T17:23:00Z"/>
                          <w:rFonts w:ascii="Arial Narrow" w:hAnsi="Arial Narrow"/>
                          <w:i/>
                          <w:sz w:val="28"/>
                        </w:rPr>
                      </w:pPr>
                      <w:proofErr w:type="spellStart"/>
                      <w:ins w:id="78" w:author="Gustavo Chazarreta" w:date="2021-11-09T17:22:00Z">
                        <w:r w:rsidRPr="004D084E">
                          <w:rPr>
                            <w:rFonts w:ascii="Arial Narrow" w:hAnsi="Arial Narrow"/>
                            <w:i/>
                            <w:sz w:val="28"/>
                            <w:rPrChange w:id="79" w:author="Gustavo Chazarreta" w:date="2021-11-09T17:23:00Z">
                              <w:rPr/>
                            </w:rPrChange>
                          </w:rPr>
                          <w:t>Yodamel</w:t>
                        </w:r>
                        <w:proofErr w:type="spellEnd"/>
                        <w:r w:rsidRPr="004D084E">
                          <w:rPr>
                            <w:rFonts w:ascii="Arial Narrow" w:hAnsi="Arial Narrow"/>
                            <w:i/>
                            <w:sz w:val="28"/>
                            <w:rPrChange w:id="80" w:author="Gustavo Chazarreta" w:date="2021-11-09T17:23:00Z">
                              <w:rPr/>
                            </w:rPrChange>
                          </w:rPr>
                          <w:t xml:space="preserve"> Luciano</w:t>
                        </w:r>
                      </w:ins>
                    </w:p>
                    <w:p w14:paraId="787CBCE8" w14:textId="55536100" w:rsidR="004D084E" w:rsidRDefault="004D084E" w:rsidP="004D084E">
                      <w:pPr>
                        <w:pStyle w:val="Prrafodelista"/>
                        <w:numPr>
                          <w:ilvl w:val="0"/>
                          <w:numId w:val="11"/>
                        </w:numPr>
                        <w:rPr>
                          <w:ins w:id="81" w:author="Gustavo Chazarreta" w:date="2021-11-09T17:23:00Z"/>
                          <w:rFonts w:ascii="Arial Narrow" w:hAnsi="Arial Narrow"/>
                          <w:i/>
                          <w:sz w:val="28"/>
                        </w:rPr>
                      </w:pPr>
                      <w:ins w:id="82" w:author="Gustavo Chazarreta" w:date="2021-11-09T17:23:00Z">
                        <w:r>
                          <w:rPr>
                            <w:rFonts w:ascii="Arial Narrow" w:hAnsi="Arial Narrow"/>
                            <w:i/>
                            <w:sz w:val="28"/>
                          </w:rPr>
                          <w:t>Pereyr</w:t>
                        </w:r>
                      </w:ins>
                      <w:ins w:id="83" w:author="Gustavo Chazarreta" w:date="2021-11-09T17:24:00Z">
                        <w:r>
                          <w:rPr>
                            <w:rFonts w:ascii="Arial Narrow" w:hAnsi="Arial Narrow"/>
                            <w:i/>
                            <w:sz w:val="28"/>
                          </w:rPr>
                          <w:t>a Román</w:t>
                        </w:r>
                      </w:ins>
                    </w:p>
                    <w:p w14:paraId="093E2435" w14:textId="3DF8CC98" w:rsidR="00CA3861" w:rsidRPr="004D084E" w:rsidDel="004D084E" w:rsidRDefault="00CA3861" w:rsidP="006910DC">
                      <w:pPr>
                        <w:pStyle w:val="Prrafodelista"/>
                        <w:numPr>
                          <w:ilvl w:val="0"/>
                          <w:numId w:val="11"/>
                        </w:numPr>
                        <w:rPr>
                          <w:del w:id="84" w:author="Gustavo Chazarreta" w:date="2021-11-09T17:22:00Z"/>
                          <w:rFonts w:ascii="Arial Narrow" w:hAnsi="Arial Narrow"/>
                          <w:i/>
                          <w:sz w:val="28"/>
                          <w:rPrChange w:id="85" w:author="Gustavo Chazarreta" w:date="2021-11-09T17:23:00Z">
                            <w:rPr>
                              <w:del w:id="86" w:author="Gustavo Chazarreta" w:date="2021-11-09T17:22:00Z"/>
                              <w:rFonts w:ascii="Arial Narrow" w:hAnsi="Arial Narrow"/>
                              <w:i/>
                              <w:sz w:val="28"/>
                            </w:rPr>
                          </w:rPrChange>
                        </w:rPr>
                        <w:pPrChange w:id="87" w:author="Gustavo Chazarreta" w:date="2021-11-09T17:23:00Z">
                          <w:pPr>
                            <w:numPr>
                              <w:numId w:val="1"/>
                            </w:numPr>
                            <w:ind w:left="720" w:hanging="360"/>
                            <w:jc w:val="both"/>
                          </w:pPr>
                        </w:pPrChange>
                      </w:pPr>
                      <w:del w:id="88" w:author="Gustavo Chazarreta" w:date="2021-11-09T17:22:00Z">
                        <w:r w:rsidRPr="004D084E" w:rsidDel="004D084E">
                          <w:rPr>
                            <w:rFonts w:ascii="Arial Narrow" w:hAnsi="Arial Narrow"/>
                            <w:i/>
                            <w:sz w:val="28"/>
                            <w:rPrChange w:id="89" w:author="Gustavo Chazarreta" w:date="2021-11-09T17:23:00Z">
                              <w:rPr>
                                <w:rFonts w:ascii="Arial Narrow" w:hAnsi="Arial Narrow"/>
                                <w:i/>
                                <w:sz w:val="28"/>
                              </w:rPr>
                            </w:rPrChange>
                          </w:rPr>
                          <w:delText>Amaya Rafael</w:delText>
                        </w:r>
                      </w:del>
                    </w:p>
                    <w:p w14:paraId="2FFFB5F5" w14:textId="3FC81198" w:rsidR="00CA3861" w:rsidRPr="00295945" w:rsidDel="004D084E" w:rsidRDefault="00CA3861" w:rsidP="004D084E">
                      <w:pPr>
                        <w:pStyle w:val="Prrafodelista"/>
                        <w:rPr>
                          <w:del w:id="90" w:author="Gustavo Chazarreta" w:date="2021-11-09T17:22:00Z"/>
                          <w:rFonts w:ascii="Arial Narrow" w:hAnsi="Arial Narrow"/>
                          <w:i/>
                          <w:sz w:val="28"/>
                        </w:rPr>
                        <w:pPrChange w:id="91" w:author="Gustavo Chazarreta" w:date="2021-11-09T17:23:00Z">
                          <w:pPr>
                            <w:numPr>
                              <w:numId w:val="1"/>
                            </w:numPr>
                            <w:ind w:left="720" w:hanging="360"/>
                            <w:jc w:val="both"/>
                          </w:pPr>
                        </w:pPrChange>
                      </w:pPr>
                      <w:del w:id="92" w:author="Gustavo Chazarreta" w:date="2021-11-09T17:22:00Z">
                        <w:r w:rsidRPr="00295945" w:rsidDel="004D084E">
                          <w:rPr>
                            <w:rFonts w:ascii="Arial Narrow" w:hAnsi="Arial Narrow"/>
                            <w:i/>
                            <w:sz w:val="28"/>
                          </w:rPr>
                          <w:delText>Chazarreta Joaquin</w:delText>
                        </w:r>
                      </w:del>
                    </w:p>
                    <w:p w14:paraId="7FF45463" w14:textId="374F9538" w:rsidR="00CA3861" w:rsidRPr="00295945" w:rsidDel="004D084E" w:rsidRDefault="00CA3861" w:rsidP="004D084E">
                      <w:pPr>
                        <w:pStyle w:val="Prrafodelista"/>
                        <w:rPr>
                          <w:del w:id="93" w:author="Gustavo Chazarreta" w:date="2021-11-09T17:22:00Z"/>
                          <w:rFonts w:ascii="Arial Narrow" w:hAnsi="Arial Narrow"/>
                          <w:i/>
                          <w:sz w:val="28"/>
                        </w:rPr>
                        <w:pPrChange w:id="94" w:author="Gustavo Chazarreta" w:date="2021-11-09T17:23:00Z">
                          <w:pPr>
                            <w:numPr>
                              <w:numId w:val="1"/>
                            </w:numPr>
                            <w:ind w:left="720" w:hanging="360"/>
                            <w:jc w:val="both"/>
                          </w:pPr>
                        </w:pPrChange>
                      </w:pPr>
                      <w:del w:id="95" w:author="Gustavo Chazarreta" w:date="2021-11-09T17:22:00Z">
                        <w:r w:rsidRPr="00295945" w:rsidDel="004D084E">
                          <w:rPr>
                            <w:rFonts w:ascii="Arial Narrow" w:hAnsi="Arial Narrow"/>
                            <w:i/>
                            <w:sz w:val="28"/>
                          </w:rPr>
                          <w:delText>Chapur Julieta</w:delText>
                        </w:r>
                      </w:del>
                    </w:p>
                    <w:p w14:paraId="5B5658BE" w14:textId="70C1B3A9" w:rsidR="00CA3861" w:rsidRPr="00295945" w:rsidDel="004D084E" w:rsidRDefault="00CA3861" w:rsidP="004D084E">
                      <w:pPr>
                        <w:pStyle w:val="Prrafodelista"/>
                        <w:rPr>
                          <w:del w:id="96" w:author="Gustavo Chazarreta" w:date="2021-11-09T17:22:00Z"/>
                          <w:rFonts w:ascii="Arial Narrow" w:hAnsi="Arial Narrow"/>
                          <w:i/>
                          <w:sz w:val="28"/>
                        </w:rPr>
                        <w:pPrChange w:id="97" w:author="Gustavo Chazarreta" w:date="2021-11-09T17:23:00Z">
                          <w:pPr>
                            <w:numPr>
                              <w:numId w:val="1"/>
                            </w:numPr>
                            <w:ind w:left="720" w:hanging="360"/>
                            <w:jc w:val="both"/>
                          </w:pPr>
                        </w:pPrChange>
                      </w:pPr>
                      <w:del w:id="98" w:author="Gustavo Chazarreta" w:date="2021-11-09T17:22:00Z">
                        <w:r w:rsidRPr="00295945" w:rsidDel="004D084E">
                          <w:rPr>
                            <w:rFonts w:ascii="Arial Narrow" w:hAnsi="Arial Narrow"/>
                            <w:i/>
                            <w:sz w:val="28"/>
                          </w:rPr>
                          <w:delText>Ochoa Julia</w:delText>
                        </w:r>
                      </w:del>
                    </w:p>
                    <w:p w14:paraId="1A9757C1" w14:textId="77777777" w:rsidR="00CA3861" w:rsidRDefault="00CA3861" w:rsidP="004D084E">
                      <w:pPr>
                        <w:pStyle w:val="Prrafodelista"/>
                        <w:pPrChange w:id="99" w:author="Gustavo Chazarreta" w:date="2021-11-09T17:23:00Z">
                          <w:pPr/>
                        </w:pPrChange>
                      </w:pPr>
                    </w:p>
                    <w:p w14:paraId="3B0E3BB7" w14:textId="77777777" w:rsidR="00CA3861" w:rsidRDefault="00CA3861"/>
                    <w:p w14:paraId="2C15A297" w14:textId="77777777" w:rsidR="00CA3861" w:rsidRDefault="00CA3861"/>
                    <w:p w14:paraId="550B3CCB" w14:textId="77777777" w:rsidR="00CA3861" w:rsidRDefault="00CA3861"/>
                    <w:p w14:paraId="2B280B98" w14:textId="77777777" w:rsidR="00CA3861" w:rsidRDefault="00CA3861"/>
                    <w:p w14:paraId="3A518383" w14:textId="77777777" w:rsidR="00CA3861" w:rsidRDefault="00CA3861"/>
                    <w:p w14:paraId="642F0264" w14:textId="77777777" w:rsidR="00CA3861" w:rsidRDefault="00CA3861"/>
                    <w:p w14:paraId="7A7BB34E" w14:textId="77777777" w:rsidR="00CA3861" w:rsidRDefault="00CA3861"/>
                    <w:p w14:paraId="769AB6A3" w14:textId="77777777" w:rsidR="00CA3861" w:rsidRDefault="00CA3861"/>
                    <w:p w14:paraId="285D7C6F" w14:textId="77777777" w:rsidR="00CA3861" w:rsidRDefault="00CA3861"/>
                    <w:p w14:paraId="257B737C" w14:textId="77777777" w:rsidR="00CA3861" w:rsidRDefault="00CA3861"/>
                    <w:p w14:paraId="0C0A28A1" w14:textId="77777777" w:rsidR="00CA3861" w:rsidRDefault="00CA3861"/>
                    <w:p w14:paraId="7CC54E06" w14:textId="77777777" w:rsidR="00CA3861" w:rsidRDefault="00CA3861"/>
                    <w:p w14:paraId="384F3C75" w14:textId="77777777" w:rsidR="00CA3861" w:rsidRDefault="00CA3861"/>
                    <w:p w14:paraId="52CF2D25" w14:textId="77777777" w:rsidR="00CA3861" w:rsidRDefault="00CA3861"/>
                    <w:p w14:paraId="7103B9B5" w14:textId="77777777" w:rsidR="00CA3861" w:rsidRDefault="00CA3861"/>
                    <w:p w14:paraId="36F849B8" w14:textId="77777777" w:rsidR="00CA3861" w:rsidRDefault="00CA3861"/>
                    <w:p w14:paraId="6E30E026" w14:textId="77777777" w:rsidR="00CA3861" w:rsidRDefault="00CA3861"/>
                    <w:p w14:paraId="6413F682" w14:textId="77777777" w:rsidR="00CA3861" w:rsidRDefault="00CA3861"/>
                    <w:p w14:paraId="6CE4B7DC" w14:textId="77777777" w:rsidR="00CA3861" w:rsidRDefault="00CA3861"/>
                    <w:p w14:paraId="1D6E5C93" w14:textId="77777777" w:rsidR="00CA3861" w:rsidRDefault="00CA3861"/>
                    <w:p w14:paraId="2DE22B60" w14:textId="77777777" w:rsidR="00CA3861" w:rsidRDefault="00CA3861"/>
                    <w:p w14:paraId="58A6CFA6" w14:textId="77777777" w:rsidR="00CA3861" w:rsidRDefault="00CA3861"/>
                    <w:p w14:paraId="127901FA" w14:textId="77777777" w:rsidR="00CA3861" w:rsidRDefault="00CA3861"/>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54"/>
                        <w:gridCol w:w="454"/>
                        <w:gridCol w:w="454"/>
                        <w:gridCol w:w="454"/>
                        <w:gridCol w:w="454"/>
                        <w:gridCol w:w="454"/>
                        <w:gridCol w:w="14"/>
                        <w:gridCol w:w="3239"/>
                        <w:gridCol w:w="3603"/>
                      </w:tblGrid>
                      <w:tr w:rsidR="00CA3861" w:rsidRPr="004C0B07" w14:paraId="3E41AD7C" w14:textId="77777777">
                        <w:trPr>
                          <w:cantSplit/>
                          <w:trHeight w:val="454"/>
                          <w:jc w:val="center"/>
                        </w:trPr>
                        <w:tc>
                          <w:tcPr>
                            <w:tcW w:w="2738" w:type="dxa"/>
                            <w:gridSpan w:val="7"/>
                            <w:tcBorders>
                              <w:top w:val="single" w:sz="18" w:space="0" w:color="auto"/>
                              <w:bottom w:val="single" w:sz="18" w:space="0" w:color="auto"/>
                            </w:tcBorders>
                            <w:vAlign w:val="center"/>
                          </w:tcPr>
                          <w:p w14:paraId="474D9229" w14:textId="77777777" w:rsidR="00CA3861" w:rsidRPr="004C0B07" w:rsidRDefault="00CA3861">
                            <w:pPr>
                              <w:jc w:val="center"/>
                              <w:rPr>
                                <w:rFonts w:ascii="Arial Narrow" w:hAnsi="Arial Narrow"/>
                                <w:b/>
                                <w:sz w:val="22"/>
                                <w:szCs w:val="22"/>
                              </w:rPr>
                            </w:pPr>
                            <w:proofErr w:type="gramStart"/>
                            <w:r w:rsidRPr="004C0B07">
                              <w:rPr>
                                <w:rFonts w:ascii="Arial Narrow" w:hAnsi="Arial Narrow"/>
                                <w:b/>
                                <w:sz w:val="22"/>
                                <w:szCs w:val="22"/>
                              </w:rPr>
                              <w:t>FECHA  APROBACIÓN</w:t>
                            </w:r>
                            <w:proofErr w:type="gramEnd"/>
                            <w:r w:rsidRPr="004C0B07">
                              <w:rPr>
                                <w:rFonts w:ascii="Arial Narrow" w:hAnsi="Arial Narrow"/>
                                <w:b/>
                                <w:sz w:val="22"/>
                                <w:szCs w:val="22"/>
                              </w:rPr>
                              <w:t xml:space="preserve"> </w:t>
                            </w:r>
                          </w:p>
                        </w:tc>
                        <w:tc>
                          <w:tcPr>
                            <w:tcW w:w="3239" w:type="dxa"/>
                            <w:tcBorders>
                              <w:top w:val="single" w:sz="18" w:space="0" w:color="auto"/>
                              <w:bottom w:val="single" w:sz="18" w:space="0" w:color="auto"/>
                            </w:tcBorders>
                            <w:vAlign w:val="center"/>
                          </w:tcPr>
                          <w:p w14:paraId="05ED0D88" w14:textId="77777777" w:rsidR="00CA3861" w:rsidRPr="004C0B07" w:rsidRDefault="00CA3861">
                            <w:pPr>
                              <w:jc w:val="center"/>
                              <w:rPr>
                                <w:rFonts w:ascii="Arial Narrow" w:hAnsi="Arial Narrow"/>
                                <w:b/>
                                <w:sz w:val="22"/>
                                <w:szCs w:val="22"/>
                              </w:rPr>
                            </w:pPr>
                            <w:r w:rsidRPr="004C0B07">
                              <w:rPr>
                                <w:rFonts w:ascii="Arial Narrow" w:hAnsi="Arial Narrow"/>
                                <w:b/>
                                <w:sz w:val="22"/>
                                <w:szCs w:val="22"/>
                              </w:rPr>
                              <w:t>CALIFICACION</w:t>
                            </w:r>
                          </w:p>
                        </w:tc>
                        <w:tc>
                          <w:tcPr>
                            <w:tcW w:w="3603" w:type="dxa"/>
                            <w:tcBorders>
                              <w:top w:val="single" w:sz="18" w:space="0" w:color="auto"/>
                              <w:bottom w:val="single" w:sz="18" w:space="0" w:color="auto"/>
                            </w:tcBorders>
                            <w:vAlign w:val="center"/>
                          </w:tcPr>
                          <w:p w14:paraId="722CDDB0" w14:textId="77777777" w:rsidR="00CA3861" w:rsidRPr="004C0B07" w:rsidRDefault="00CA3861">
                            <w:pPr>
                              <w:jc w:val="center"/>
                              <w:rPr>
                                <w:rFonts w:ascii="Arial Narrow" w:hAnsi="Arial Narrow"/>
                                <w:b/>
                                <w:sz w:val="22"/>
                                <w:szCs w:val="22"/>
                              </w:rPr>
                            </w:pPr>
                            <w:r w:rsidRPr="004C0B07">
                              <w:rPr>
                                <w:rFonts w:ascii="Arial Narrow" w:hAnsi="Arial Narrow"/>
                                <w:b/>
                                <w:sz w:val="22"/>
                                <w:szCs w:val="22"/>
                              </w:rPr>
                              <w:t>NOTA</w:t>
                            </w:r>
                          </w:p>
                        </w:tc>
                      </w:tr>
                      <w:tr w:rsidR="00CA3861" w:rsidRPr="004C0B07" w14:paraId="6F9CD4D3" w14:textId="77777777" w:rsidTr="00B20F3D">
                        <w:trPr>
                          <w:cantSplit/>
                          <w:trHeight w:val="269"/>
                          <w:jc w:val="center"/>
                        </w:trPr>
                        <w:tc>
                          <w:tcPr>
                            <w:tcW w:w="454" w:type="dxa"/>
                            <w:tcBorders>
                              <w:top w:val="single" w:sz="18" w:space="0" w:color="auto"/>
                            </w:tcBorders>
                            <w:vAlign w:val="center"/>
                          </w:tcPr>
                          <w:p w14:paraId="78A95452" w14:textId="77777777" w:rsidR="00CA3861" w:rsidRPr="004C0B07" w:rsidRDefault="00CA3861">
                            <w:pPr>
                              <w:rPr>
                                <w:rFonts w:ascii="Tahoma" w:hAnsi="Tahoma"/>
                                <w:sz w:val="24"/>
                              </w:rPr>
                            </w:pPr>
                          </w:p>
                        </w:tc>
                        <w:tc>
                          <w:tcPr>
                            <w:tcW w:w="454" w:type="dxa"/>
                            <w:tcBorders>
                              <w:top w:val="single" w:sz="18" w:space="0" w:color="auto"/>
                            </w:tcBorders>
                            <w:vAlign w:val="center"/>
                          </w:tcPr>
                          <w:p w14:paraId="1314CBAC" w14:textId="77777777" w:rsidR="00CA3861" w:rsidRPr="004C0B07" w:rsidRDefault="00CA3861">
                            <w:pPr>
                              <w:rPr>
                                <w:rFonts w:ascii="Tahoma" w:hAnsi="Tahoma"/>
                                <w:sz w:val="24"/>
                              </w:rPr>
                            </w:pPr>
                          </w:p>
                        </w:tc>
                        <w:tc>
                          <w:tcPr>
                            <w:tcW w:w="454" w:type="dxa"/>
                            <w:tcBorders>
                              <w:top w:val="single" w:sz="18" w:space="0" w:color="auto"/>
                            </w:tcBorders>
                            <w:vAlign w:val="center"/>
                          </w:tcPr>
                          <w:p w14:paraId="1FD63EF5" w14:textId="77777777" w:rsidR="00CA3861" w:rsidRPr="004C0B07" w:rsidRDefault="00CA3861">
                            <w:pPr>
                              <w:rPr>
                                <w:rFonts w:ascii="Tahoma" w:hAnsi="Tahoma"/>
                                <w:sz w:val="24"/>
                              </w:rPr>
                            </w:pPr>
                          </w:p>
                        </w:tc>
                        <w:tc>
                          <w:tcPr>
                            <w:tcW w:w="454" w:type="dxa"/>
                            <w:tcBorders>
                              <w:top w:val="single" w:sz="18" w:space="0" w:color="auto"/>
                            </w:tcBorders>
                            <w:vAlign w:val="center"/>
                          </w:tcPr>
                          <w:p w14:paraId="7939FCB1" w14:textId="77777777" w:rsidR="00CA3861" w:rsidRPr="004C0B07" w:rsidRDefault="00CA3861">
                            <w:pPr>
                              <w:rPr>
                                <w:rFonts w:ascii="Tahoma" w:hAnsi="Tahoma"/>
                                <w:sz w:val="24"/>
                              </w:rPr>
                            </w:pPr>
                          </w:p>
                        </w:tc>
                        <w:tc>
                          <w:tcPr>
                            <w:tcW w:w="454" w:type="dxa"/>
                            <w:tcBorders>
                              <w:top w:val="single" w:sz="18" w:space="0" w:color="auto"/>
                            </w:tcBorders>
                            <w:vAlign w:val="center"/>
                          </w:tcPr>
                          <w:p w14:paraId="409FFB47" w14:textId="77777777" w:rsidR="00CA3861" w:rsidRPr="004C0B07" w:rsidRDefault="00CA3861">
                            <w:pPr>
                              <w:rPr>
                                <w:rFonts w:ascii="Tahoma" w:hAnsi="Tahoma"/>
                                <w:sz w:val="24"/>
                              </w:rPr>
                            </w:pPr>
                          </w:p>
                        </w:tc>
                        <w:tc>
                          <w:tcPr>
                            <w:tcW w:w="454" w:type="dxa"/>
                            <w:tcBorders>
                              <w:top w:val="single" w:sz="18" w:space="0" w:color="auto"/>
                            </w:tcBorders>
                            <w:vAlign w:val="center"/>
                          </w:tcPr>
                          <w:p w14:paraId="547798B3" w14:textId="77777777" w:rsidR="00CA3861" w:rsidRPr="004C0B07" w:rsidRDefault="00CA3861">
                            <w:pPr>
                              <w:rPr>
                                <w:rFonts w:ascii="Tahoma" w:hAnsi="Tahoma"/>
                                <w:sz w:val="24"/>
                              </w:rPr>
                            </w:pPr>
                          </w:p>
                        </w:tc>
                        <w:tc>
                          <w:tcPr>
                            <w:tcW w:w="3253" w:type="dxa"/>
                            <w:gridSpan w:val="2"/>
                            <w:tcBorders>
                              <w:top w:val="single" w:sz="18" w:space="0" w:color="auto"/>
                            </w:tcBorders>
                            <w:vAlign w:val="center"/>
                          </w:tcPr>
                          <w:p w14:paraId="0B29F6ED" w14:textId="77777777" w:rsidR="00CA3861" w:rsidRPr="004C0B07" w:rsidRDefault="00CA3861">
                            <w:pPr>
                              <w:rPr>
                                <w:rFonts w:ascii="Tahoma" w:hAnsi="Tahoma"/>
                                <w:sz w:val="24"/>
                              </w:rPr>
                            </w:pPr>
                          </w:p>
                        </w:tc>
                        <w:tc>
                          <w:tcPr>
                            <w:tcW w:w="3603" w:type="dxa"/>
                            <w:tcBorders>
                              <w:top w:val="single" w:sz="18" w:space="0" w:color="auto"/>
                            </w:tcBorders>
                            <w:vAlign w:val="center"/>
                          </w:tcPr>
                          <w:p w14:paraId="63F2AB27" w14:textId="77777777" w:rsidR="00CA3861" w:rsidRPr="004C0B07" w:rsidRDefault="00CA3861">
                            <w:pPr>
                              <w:rPr>
                                <w:rFonts w:ascii="Tahoma" w:hAnsi="Tahoma"/>
                                <w:sz w:val="24"/>
                              </w:rPr>
                            </w:pPr>
                          </w:p>
                        </w:tc>
                      </w:tr>
                    </w:tbl>
                    <w:p w14:paraId="6E9DA4CD" w14:textId="77777777" w:rsidR="00CA3861" w:rsidRDefault="00CA3861"/>
                    <w:p w14:paraId="30C839F2" w14:textId="77777777" w:rsidR="00CA3861" w:rsidRDefault="00CA3861"/>
                  </w:txbxContent>
                </v:textbox>
                <w10:wrap type="square"/>
              </v:shape>
            </w:pict>
          </mc:Fallback>
        </mc:AlternateContent>
      </w:r>
    </w:p>
    <w:p w14:paraId="21A6E5D6" w14:textId="299D1557" w:rsidR="00A16BF6" w:rsidDel="004D084E" w:rsidRDefault="00A16BF6" w:rsidP="004D084E">
      <w:pPr>
        <w:rPr>
          <w:del w:id="100" w:author="Gustavo Chazarreta" w:date="2021-11-09T17:22:00Z"/>
          <w:rFonts w:cs="Calibri"/>
          <w:b/>
          <w:color w:val="548DD4"/>
          <w:sz w:val="32"/>
          <w:szCs w:val="32"/>
        </w:rPr>
      </w:pPr>
    </w:p>
    <w:p w14:paraId="0A48637B" w14:textId="77777777" w:rsidR="004D084E" w:rsidRDefault="004D084E">
      <w:pPr>
        <w:rPr>
          <w:ins w:id="101" w:author="Gustavo Chazarreta" w:date="2021-11-09T17:22:00Z"/>
        </w:rPr>
      </w:pPr>
    </w:p>
    <w:p w14:paraId="1ACC0595" w14:textId="54DF85F6" w:rsidR="00A16BF6" w:rsidDel="004D084E" w:rsidRDefault="009A3B13" w:rsidP="004D084E">
      <w:pPr>
        <w:rPr>
          <w:del w:id="102" w:author="Gustavo Chazarreta" w:date="2021-11-09T17:26:00Z"/>
          <w:rFonts w:cs="Calibri"/>
          <w:b/>
          <w:color w:val="548DD4"/>
          <w:sz w:val="32"/>
          <w:szCs w:val="32"/>
        </w:rPr>
      </w:pPr>
      <w:del w:id="103" w:author="Gustavo Chazarreta" w:date="2021-11-09T17:22:00Z">
        <w:r w:rsidDel="004D084E">
          <w:rPr>
            <w:rFonts w:cs="Calibri"/>
            <w:b/>
            <w:color w:val="548DD4"/>
            <w:sz w:val="32"/>
            <w:szCs w:val="32"/>
          </w:rPr>
          <w:delText>INDIC</w:delText>
        </w:r>
      </w:del>
      <w:ins w:id="104" w:author="Gustavo Chazarreta" w:date="2021-11-09T17:26:00Z">
        <w:r w:rsidR="004D084E">
          <w:rPr>
            <w:rFonts w:cs="Calibri"/>
            <w:b/>
            <w:color w:val="548DD4"/>
            <w:sz w:val="32"/>
            <w:szCs w:val="32"/>
          </w:rPr>
          <w:t>DER</w:t>
        </w:r>
      </w:ins>
      <w:del w:id="105" w:author="Gustavo Chazarreta" w:date="2021-11-09T17:22:00Z">
        <w:r w:rsidDel="004D084E">
          <w:rPr>
            <w:rFonts w:cs="Calibri"/>
            <w:b/>
            <w:color w:val="548DD4"/>
            <w:sz w:val="32"/>
            <w:szCs w:val="32"/>
          </w:rPr>
          <w:delText>E</w:delText>
        </w:r>
      </w:del>
    </w:p>
    <w:p w14:paraId="1E232222" w14:textId="44E13E2E" w:rsidR="004D084E" w:rsidRDefault="004D084E" w:rsidP="004D084E">
      <w:pPr>
        <w:rPr>
          <w:ins w:id="106" w:author="Gustavo Chazarreta" w:date="2021-11-09T17:26:00Z"/>
          <w:rFonts w:cs="Calibri"/>
          <w:b/>
          <w:color w:val="548DD4"/>
          <w:sz w:val="32"/>
          <w:szCs w:val="32"/>
        </w:rPr>
      </w:pPr>
    </w:p>
    <w:p w14:paraId="101B3DA9" w14:textId="11ADFB84" w:rsidR="004D084E" w:rsidRDefault="004D084E" w:rsidP="004D084E">
      <w:pPr>
        <w:rPr>
          <w:ins w:id="107" w:author="Gustavo Chazarreta" w:date="2021-11-09T17:28:00Z"/>
          <w:rFonts w:cs="Calibri"/>
          <w:b/>
          <w:color w:val="548DD4"/>
          <w:sz w:val="32"/>
          <w:szCs w:val="32"/>
        </w:rPr>
      </w:pPr>
      <w:ins w:id="108" w:author="Gustavo Chazarreta" w:date="2021-11-09T17:27:00Z">
        <w:r>
          <w:rPr>
            <w:rFonts w:cs="Calibri"/>
            <w:b/>
            <w:noProof/>
            <w:color w:val="548DD4"/>
            <w:sz w:val="32"/>
            <w:szCs w:val="32"/>
          </w:rPr>
          <w:drawing>
            <wp:inline distT="0" distB="0" distL="0" distR="0" wp14:anchorId="35F0103D" wp14:editId="4E2EAE5D">
              <wp:extent cx="6477157" cy="76136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1904" cy="7619230"/>
                      </a:xfrm>
                      <a:prstGeom prst="rect">
                        <a:avLst/>
                      </a:prstGeom>
                      <a:noFill/>
                    </pic:spPr>
                  </pic:pic>
                </a:graphicData>
              </a:graphic>
            </wp:inline>
          </w:drawing>
        </w:r>
      </w:ins>
    </w:p>
    <w:p w14:paraId="5A96B4EB" w14:textId="289D7C2A" w:rsidR="004D084E" w:rsidRDefault="004D084E" w:rsidP="004D084E">
      <w:pPr>
        <w:rPr>
          <w:ins w:id="109" w:author="Gustavo Chazarreta" w:date="2021-11-09T17:28:00Z"/>
          <w:rFonts w:cs="Calibri"/>
          <w:b/>
          <w:color w:val="548DD4"/>
          <w:sz w:val="32"/>
          <w:szCs w:val="32"/>
        </w:rPr>
      </w:pPr>
    </w:p>
    <w:p w14:paraId="3CB11BBE" w14:textId="7182229C" w:rsidR="004D084E" w:rsidRDefault="004D084E" w:rsidP="004D084E">
      <w:pPr>
        <w:rPr>
          <w:ins w:id="110" w:author="Gustavo Chazarreta" w:date="2021-11-09T17:28:00Z"/>
          <w:rFonts w:cs="Calibri"/>
          <w:b/>
          <w:color w:val="548DD4"/>
          <w:sz w:val="32"/>
          <w:szCs w:val="32"/>
        </w:rPr>
      </w:pPr>
    </w:p>
    <w:p w14:paraId="2876ABAA" w14:textId="6BA46F4C" w:rsidR="004D084E" w:rsidRDefault="004D084E" w:rsidP="004D084E">
      <w:pPr>
        <w:rPr>
          <w:ins w:id="111" w:author="Gustavo Chazarreta" w:date="2021-11-09T17:28:00Z"/>
          <w:rFonts w:cs="Calibri"/>
          <w:b/>
          <w:color w:val="548DD4"/>
          <w:sz w:val="32"/>
          <w:szCs w:val="32"/>
        </w:rPr>
      </w:pPr>
    </w:p>
    <w:p w14:paraId="1E4EAEF2" w14:textId="7B3CB976" w:rsidR="004D084E" w:rsidRDefault="004D084E" w:rsidP="004D084E">
      <w:pPr>
        <w:rPr>
          <w:ins w:id="112" w:author="Gustavo Chazarreta" w:date="2021-11-09T17:28:00Z"/>
          <w:rFonts w:cs="Calibri"/>
          <w:b/>
          <w:color w:val="548DD4"/>
          <w:sz w:val="32"/>
          <w:szCs w:val="32"/>
        </w:rPr>
      </w:pPr>
      <w:ins w:id="113" w:author="Gustavo Chazarreta" w:date="2021-11-09T17:28:00Z">
        <w:r>
          <w:rPr>
            <w:rFonts w:cs="Calibri"/>
            <w:b/>
            <w:color w:val="548DD4"/>
            <w:sz w:val="32"/>
            <w:szCs w:val="32"/>
          </w:rPr>
          <w:t>PANTALLAS DEL PROGRAMA</w:t>
        </w:r>
      </w:ins>
    </w:p>
    <w:p w14:paraId="63A3E68A" w14:textId="46EE79B7" w:rsidR="004D084E" w:rsidRDefault="004D084E" w:rsidP="004D084E">
      <w:pPr>
        <w:rPr>
          <w:ins w:id="114" w:author="Gustavo Chazarreta" w:date="2021-11-09T17:26:00Z"/>
          <w:rFonts w:cs="Calibri"/>
          <w:b/>
          <w:color w:val="548DD4"/>
          <w:sz w:val="32"/>
          <w:szCs w:val="32"/>
        </w:rPr>
        <w:pPrChange w:id="115" w:author="Gustavo Chazarreta" w:date="2021-11-09T17:22:00Z">
          <w:pPr>
            <w:jc w:val="center"/>
          </w:pPr>
        </w:pPrChange>
      </w:pPr>
      <w:ins w:id="116" w:author="Gustavo Chazarreta" w:date="2021-11-09T17:29:00Z">
        <w:r>
          <w:rPr>
            <w:noProof/>
          </w:rPr>
          <w:drawing>
            <wp:inline distT="0" distB="0" distL="0" distR="0" wp14:anchorId="03853F6C" wp14:editId="4AD0CA52">
              <wp:extent cx="6624955" cy="3209925"/>
              <wp:effectExtent l="0" t="0" r="444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24955" cy="3209925"/>
                      </a:xfrm>
                      <a:prstGeom prst="rect">
                        <a:avLst/>
                      </a:prstGeom>
                      <a:noFill/>
                      <a:ln>
                        <a:noFill/>
                      </a:ln>
                    </pic:spPr>
                  </pic:pic>
                </a:graphicData>
              </a:graphic>
            </wp:inline>
          </w:drawing>
        </w:r>
        <w:r>
          <w:rPr>
            <w:noProof/>
          </w:rPr>
          <w:drawing>
            <wp:inline distT="0" distB="0" distL="0" distR="0" wp14:anchorId="29DECE67" wp14:editId="7224612F">
              <wp:extent cx="6624955" cy="3209925"/>
              <wp:effectExtent l="0" t="0" r="444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24955" cy="3209925"/>
                      </a:xfrm>
                      <a:prstGeom prst="rect">
                        <a:avLst/>
                      </a:prstGeom>
                      <a:noFill/>
                      <a:ln>
                        <a:noFill/>
                      </a:ln>
                    </pic:spPr>
                  </pic:pic>
                </a:graphicData>
              </a:graphic>
            </wp:inline>
          </w:drawing>
        </w:r>
        <w:r>
          <w:rPr>
            <w:noProof/>
          </w:rPr>
          <w:lastRenderedPageBreak/>
          <w:drawing>
            <wp:inline distT="0" distB="0" distL="0" distR="0" wp14:anchorId="63A119C9" wp14:editId="5FCAA269">
              <wp:extent cx="6624955" cy="3209925"/>
              <wp:effectExtent l="0" t="0" r="444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4955" cy="3209925"/>
                      </a:xfrm>
                      <a:prstGeom prst="rect">
                        <a:avLst/>
                      </a:prstGeom>
                      <a:noFill/>
                      <a:ln>
                        <a:noFill/>
                      </a:ln>
                    </pic:spPr>
                  </pic:pic>
                </a:graphicData>
              </a:graphic>
            </wp:inline>
          </w:drawing>
        </w:r>
        <w:r>
          <w:rPr>
            <w:noProof/>
          </w:rPr>
          <w:drawing>
            <wp:inline distT="0" distB="0" distL="0" distR="0" wp14:anchorId="36672217" wp14:editId="1DD816EF">
              <wp:extent cx="6624955" cy="3209925"/>
              <wp:effectExtent l="0" t="0" r="444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24955" cy="3209925"/>
                      </a:xfrm>
                      <a:prstGeom prst="rect">
                        <a:avLst/>
                      </a:prstGeom>
                      <a:noFill/>
                      <a:ln>
                        <a:noFill/>
                      </a:ln>
                    </pic:spPr>
                  </pic:pic>
                </a:graphicData>
              </a:graphic>
            </wp:inline>
          </w:drawing>
        </w:r>
        <w:r>
          <w:rPr>
            <w:noProof/>
          </w:rPr>
          <w:lastRenderedPageBreak/>
          <w:drawing>
            <wp:inline distT="0" distB="0" distL="0" distR="0" wp14:anchorId="2D939FAD" wp14:editId="0E81974C">
              <wp:extent cx="6624955" cy="3209925"/>
              <wp:effectExtent l="0" t="0" r="444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4955" cy="3209925"/>
                      </a:xfrm>
                      <a:prstGeom prst="rect">
                        <a:avLst/>
                      </a:prstGeom>
                      <a:noFill/>
                      <a:ln>
                        <a:noFill/>
                      </a:ln>
                    </pic:spPr>
                  </pic:pic>
                </a:graphicData>
              </a:graphic>
            </wp:inline>
          </w:drawing>
        </w:r>
        <w:r>
          <w:rPr>
            <w:noProof/>
          </w:rPr>
          <w:drawing>
            <wp:inline distT="0" distB="0" distL="0" distR="0" wp14:anchorId="13618917" wp14:editId="39F06189">
              <wp:extent cx="6624955" cy="3209925"/>
              <wp:effectExtent l="0" t="0" r="444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24955" cy="3209925"/>
                      </a:xfrm>
                      <a:prstGeom prst="rect">
                        <a:avLst/>
                      </a:prstGeom>
                      <a:noFill/>
                      <a:ln>
                        <a:noFill/>
                      </a:ln>
                    </pic:spPr>
                  </pic:pic>
                </a:graphicData>
              </a:graphic>
            </wp:inline>
          </w:drawing>
        </w:r>
      </w:ins>
    </w:p>
    <w:p w14:paraId="1FFED982" w14:textId="6FE3FBA6" w:rsidR="00B66CC0" w:rsidDel="004D084E" w:rsidRDefault="009A3B13" w:rsidP="004D084E">
      <w:pPr>
        <w:rPr>
          <w:del w:id="117" w:author="Gustavo Chazarreta" w:date="2021-11-09T17:22:00Z"/>
          <w:rFonts w:cs="Calibri"/>
          <w:b/>
          <w:color w:val="548DD4"/>
        </w:rPr>
      </w:pPr>
      <w:del w:id="118" w:author="Gustavo Chazarreta" w:date="2021-11-09T17:22:00Z">
        <w:r w:rsidDel="004D084E">
          <w:rPr>
            <w:rFonts w:cs="Calibri"/>
            <w:b/>
            <w:color w:val="548DD4"/>
          </w:rPr>
          <w:fldChar w:fldCharType="begin"/>
        </w:r>
        <w:r w:rsidDel="004D084E">
          <w:rPr>
            <w:rFonts w:cs="Calibri"/>
            <w:b/>
            <w:color w:val="548DD4"/>
          </w:rPr>
          <w:delInstrText xml:space="preserve"> TOC \o "1-3" \h \z \u </w:delInstrText>
        </w:r>
        <w:r w:rsidDel="004D084E">
          <w:rPr>
            <w:rFonts w:cs="Calibri"/>
            <w:b/>
            <w:color w:val="548DD4"/>
          </w:rPr>
          <w:fldChar w:fldCharType="separate"/>
        </w:r>
        <w:r w:rsidR="003C1AB8" w:rsidDel="004D084E">
          <w:fldChar w:fldCharType="begin"/>
        </w:r>
        <w:r w:rsidR="003C1AB8" w:rsidDel="004D084E">
          <w:delInstrText xml:space="preserve"> HYPERLINK \l "_Toc44176973" </w:delInstrText>
        </w:r>
        <w:r w:rsidR="003C1AB8" w:rsidDel="004D084E">
          <w:fldChar w:fldCharType="separate"/>
        </w:r>
        <w:r w:rsidR="00B66CC0" w:rsidRPr="004123EE" w:rsidDel="004D084E">
          <w:rPr>
            <w:rStyle w:val="Hipervnculo"/>
            <w:rFonts w:cs="Calibri"/>
            <w:b/>
            <w:noProof/>
          </w:rPr>
          <w:delText>CONCEPTO DE SOFTWARE: APLICACIÓN MONEDERO</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_Toc44176973 \h </w:delInstrText>
        </w:r>
        <w:r w:rsidR="00B66CC0" w:rsidDel="004D084E">
          <w:rPr>
            <w:noProof/>
            <w:webHidden/>
          </w:rPr>
        </w:r>
        <w:r w:rsidR="00B66CC0" w:rsidDel="004D084E">
          <w:rPr>
            <w:noProof/>
            <w:webHidden/>
          </w:rPr>
          <w:fldChar w:fldCharType="separate"/>
        </w:r>
        <w:r w:rsidR="00B66CC0" w:rsidDel="004D084E">
          <w:rPr>
            <w:noProof/>
            <w:webHidden/>
          </w:rPr>
          <w:delText>3</w:delText>
        </w:r>
        <w:r w:rsidR="00B66CC0" w:rsidDel="004D084E">
          <w:rPr>
            <w:noProof/>
            <w:webHidden/>
          </w:rPr>
          <w:fldChar w:fldCharType="end"/>
        </w:r>
        <w:r w:rsidR="003C1AB8" w:rsidDel="004D084E">
          <w:rPr>
            <w:noProof/>
          </w:rPr>
          <w:fldChar w:fldCharType="end"/>
        </w:r>
      </w:del>
    </w:p>
    <w:p w14:paraId="183A15A7" w14:textId="4809924A" w:rsidR="004D084E" w:rsidRDefault="004D084E" w:rsidP="004D084E">
      <w:pPr>
        <w:pStyle w:val="TDC1"/>
        <w:tabs>
          <w:tab w:val="right" w:leader="dot" w:pos="10423"/>
        </w:tabs>
        <w:rPr>
          <w:ins w:id="119" w:author="Gustavo Chazarreta" w:date="2021-11-09T17:28:00Z"/>
          <w:rFonts w:cs="Calibri"/>
          <w:b/>
          <w:color w:val="548DD4"/>
        </w:rPr>
      </w:pPr>
    </w:p>
    <w:p w14:paraId="323E0E0E" w14:textId="77777777" w:rsidR="004D084E" w:rsidRPr="004D084E" w:rsidRDefault="004D084E" w:rsidP="004D084E">
      <w:pPr>
        <w:rPr>
          <w:ins w:id="120" w:author="Gustavo Chazarreta" w:date="2021-11-09T17:28:00Z"/>
          <w:rPrChange w:id="121" w:author="Gustavo Chazarreta" w:date="2021-11-09T17:28:00Z">
            <w:rPr>
              <w:ins w:id="122" w:author="Gustavo Chazarreta" w:date="2021-11-09T17:28:00Z"/>
              <w:noProof/>
              <w:sz w:val="22"/>
              <w:szCs w:val="22"/>
            </w:rPr>
          </w:rPrChange>
        </w:rPr>
        <w:pPrChange w:id="123" w:author="Gustavo Chazarreta" w:date="2021-11-09T17:28:00Z">
          <w:pPr>
            <w:pStyle w:val="TDC1"/>
            <w:tabs>
              <w:tab w:val="right" w:leader="dot" w:pos="10423"/>
            </w:tabs>
          </w:pPr>
        </w:pPrChange>
      </w:pPr>
    </w:p>
    <w:p w14:paraId="0EEB026F" w14:textId="6BF92BBD" w:rsidR="00B66CC0" w:rsidRPr="004952B6" w:rsidDel="004D084E" w:rsidRDefault="003C1AB8" w:rsidP="004D084E">
      <w:pPr>
        <w:pStyle w:val="TDC2"/>
        <w:tabs>
          <w:tab w:val="right" w:leader="dot" w:pos="10423"/>
        </w:tabs>
        <w:rPr>
          <w:del w:id="124" w:author="Gustavo Chazarreta" w:date="2021-11-09T17:22:00Z"/>
          <w:noProof/>
        </w:rPr>
        <w:pPrChange w:id="125" w:author="Gustavo Chazarreta" w:date="2021-11-09T17:22:00Z">
          <w:pPr>
            <w:pStyle w:val="TDC2"/>
            <w:tabs>
              <w:tab w:val="right" w:leader="dot" w:pos="10423"/>
            </w:tabs>
          </w:pPr>
        </w:pPrChange>
      </w:pPr>
      <w:del w:id="126" w:author="Gustavo Chazarreta" w:date="2021-11-09T17:22:00Z">
        <w:r w:rsidDel="004D084E">
          <w:fldChar w:fldCharType="begin"/>
        </w:r>
        <w:r w:rsidDel="004D084E">
          <w:delInstrText xml:space="preserve"> HYPERLINK \l "_Toc44176974" </w:delInstrText>
        </w:r>
        <w:r w:rsidDel="004D084E">
          <w:fldChar w:fldCharType="separate"/>
        </w:r>
        <w:r w:rsidR="00B66CC0" w:rsidRPr="004123EE" w:rsidDel="004D084E">
          <w:rPr>
            <w:rStyle w:val="Hipervnculo"/>
            <w:rFonts w:cs="Calibri"/>
            <w:b/>
            <w:noProof/>
          </w:rPr>
          <w:delText>DISEÑO</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_Toc44176974 \h </w:delInstrText>
        </w:r>
        <w:r w:rsidR="00B66CC0" w:rsidDel="004D084E">
          <w:rPr>
            <w:noProof/>
            <w:webHidden/>
          </w:rPr>
        </w:r>
        <w:r w:rsidR="00B66CC0" w:rsidDel="004D084E">
          <w:rPr>
            <w:noProof/>
            <w:webHidden/>
          </w:rPr>
          <w:fldChar w:fldCharType="separate"/>
        </w:r>
        <w:r w:rsidR="00B66CC0" w:rsidDel="004D084E">
          <w:rPr>
            <w:noProof/>
            <w:webHidden/>
          </w:rPr>
          <w:delText>4</w:delText>
        </w:r>
        <w:r w:rsidR="00B66CC0" w:rsidDel="004D084E">
          <w:rPr>
            <w:noProof/>
            <w:webHidden/>
          </w:rPr>
          <w:fldChar w:fldCharType="end"/>
        </w:r>
        <w:r w:rsidDel="004D084E">
          <w:rPr>
            <w:noProof/>
          </w:rPr>
          <w:fldChar w:fldCharType="end"/>
        </w:r>
      </w:del>
    </w:p>
    <w:p w14:paraId="68C90442" w14:textId="0CA1398F" w:rsidR="00B66CC0" w:rsidRPr="004952B6" w:rsidDel="004D084E" w:rsidRDefault="003C1AB8" w:rsidP="004D084E">
      <w:pPr>
        <w:pStyle w:val="TDC2"/>
        <w:tabs>
          <w:tab w:val="right" w:leader="dot" w:pos="10423"/>
        </w:tabs>
        <w:rPr>
          <w:del w:id="127" w:author="Gustavo Chazarreta" w:date="2021-11-09T17:22:00Z"/>
          <w:noProof/>
        </w:rPr>
        <w:pPrChange w:id="128" w:author="Gustavo Chazarreta" w:date="2021-11-09T17:22:00Z">
          <w:pPr>
            <w:pStyle w:val="TDC2"/>
            <w:tabs>
              <w:tab w:val="right" w:leader="dot" w:pos="10423"/>
            </w:tabs>
          </w:pPr>
        </w:pPrChange>
      </w:pPr>
      <w:del w:id="129" w:author="Gustavo Chazarreta" w:date="2021-11-09T17:22:00Z">
        <w:r w:rsidDel="004D084E">
          <w:fldChar w:fldCharType="begin"/>
        </w:r>
        <w:r w:rsidDel="004D084E">
          <w:delInstrText xml:space="preserve"> HYPERLINK \l "_Toc44176975" </w:delInstrText>
        </w:r>
        <w:r w:rsidDel="004D084E">
          <w:fldChar w:fldCharType="separate"/>
        </w:r>
        <w:r w:rsidR="00B66CC0" w:rsidRPr="004123EE" w:rsidDel="004D084E">
          <w:rPr>
            <w:rStyle w:val="Hipervnculo"/>
            <w:rFonts w:cs="Calibri"/>
            <w:b/>
            <w:noProof/>
          </w:rPr>
          <w:delText>EFICACIA</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_Toc44176975 \h </w:delInstrText>
        </w:r>
        <w:r w:rsidR="00B66CC0" w:rsidDel="004D084E">
          <w:rPr>
            <w:noProof/>
            <w:webHidden/>
          </w:rPr>
        </w:r>
        <w:r w:rsidR="00B66CC0" w:rsidDel="004D084E">
          <w:rPr>
            <w:noProof/>
            <w:webHidden/>
          </w:rPr>
          <w:fldChar w:fldCharType="separate"/>
        </w:r>
        <w:r w:rsidR="00B66CC0" w:rsidDel="004D084E">
          <w:rPr>
            <w:noProof/>
            <w:webHidden/>
          </w:rPr>
          <w:delText>4</w:delText>
        </w:r>
        <w:r w:rsidR="00B66CC0" w:rsidDel="004D084E">
          <w:rPr>
            <w:noProof/>
            <w:webHidden/>
          </w:rPr>
          <w:fldChar w:fldCharType="end"/>
        </w:r>
        <w:r w:rsidDel="004D084E">
          <w:rPr>
            <w:noProof/>
          </w:rPr>
          <w:fldChar w:fldCharType="end"/>
        </w:r>
      </w:del>
    </w:p>
    <w:p w14:paraId="02B55111" w14:textId="451FB5B3" w:rsidR="00B66CC0" w:rsidRPr="004952B6" w:rsidDel="004D084E" w:rsidRDefault="003C1AB8" w:rsidP="004D084E">
      <w:pPr>
        <w:pStyle w:val="TDC1"/>
        <w:tabs>
          <w:tab w:val="right" w:leader="dot" w:pos="10423"/>
        </w:tabs>
        <w:rPr>
          <w:del w:id="130" w:author="Gustavo Chazarreta" w:date="2021-11-09T17:22:00Z"/>
          <w:noProof/>
          <w:sz w:val="22"/>
          <w:szCs w:val="22"/>
        </w:rPr>
        <w:pPrChange w:id="131" w:author="Gustavo Chazarreta" w:date="2021-11-09T17:22:00Z">
          <w:pPr>
            <w:pStyle w:val="TDC1"/>
            <w:tabs>
              <w:tab w:val="right" w:leader="dot" w:pos="10423"/>
            </w:tabs>
          </w:pPr>
        </w:pPrChange>
      </w:pPr>
      <w:del w:id="132" w:author="Gustavo Chazarreta" w:date="2021-11-09T17:22:00Z">
        <w:r w:rsidDel="004D084E">
          <w:fldChar w:fldCharType="begin"/>
        </w:r>
        <w:r w:rsidDel="004D084E">
          <w:delInstrText xml:space="preserve"> HYPERLINK \l "_Toc44176976" </w:delInstrText>
        </w:r>
        <w:r w:rsidDel="004D084E">
          <w:fldChar w:fldCharType="separate"/>
        </w:r>
        <w:r w:rsidR="00B66CC0" w:rsidRPr="004123EE" w:rsidDel="004D084E">
          <w:rPr>
            <w:rStyle w:val="Hipervnculo"/>
            <w:rFonts w:cs="Calibri"/>
            <w:b/>
            <w:noProof/>
          </w:rPr>
          <w:delText>COSAS A TENER EN CUENTA PARA REGISTRAR NUESTRA APLICACIÓN</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_Toc44176976 \h </w:delInstrText>
        </w:r>
        <w:r w:rsidR="00B66CC0" w:rsidDel="004D084E">
          <w:rPr>
            <w:noProof/>
            <w:webHidden/>
          </w:rPr>
        </w:r>
        <w:r w:rsidR="00B66CC0" w:rsidDel="004D084E">
          <w:rPr>
            <w:noProof/>
            <w:webHidden/>
          </w:rPr>
          <w:fldChar w:fldCharType="separate"/>
        </w:r>
        <w:r w:rsidR="00B66CC0" w:rsidDel="004D084E">
          <w:rPr>
            <w:noProof/>
            <w:webHidden/>
          </w:rPr>
          <w:delText>4</w:delText>
        </w:r>
        <w:r w:rsidR="00B66CC0" w:rsidDel="004D084E">
          <w:rPr>
            <w:noProof/>
            <w:webHidden/>
          </w:rPr>
          <w:fldChar w:fldCharType="end"/>
        </w:r>
        <w:r w:rsidDel="004D084E">
          <w:rPr>
            <w:noProof/>
          </w:rPr>
          <w:fldChar w:fldCharType="end"/>
        </w:r>
      </w:del>
    </w:p>
    <w:p w14:paraId="00F39AAC" w14:textId="293F4BE7" w:rsidR="00B66CC0" w:rsidRPr="004952B6" w:rsidDel="004D084E" w:rsidRDefault="003C1AB8" w:rsidP="004D084E">
      <w:pPr>
        <w:pStyle w:val="TDC2"/>
        <w:tabs>
          <w:tab w:val="right" w:leader="dot" w:pos="10423"/>
        </w:tabs>
        <w:rPr>
          <w:del w:id="133" w:author="Gustavo Chazarreta" w:date="2021-11-09T17:22:00Z"/>
          <w:noProof/>
        </w:rPr>
        <w:pPrChange w:id="134" w:author="Gustavo Chazarreta" w:date="2021-11-09T17:22:00Z">
          <w:pPr>
            <w:pStyle w:val="TDC2"/>
            <w:tabs>
              <w:tab w:val="right" w:leader="dot" w:pos="10423"/>
            </w:tabs>
          </w:pPr>
        </w:pPrChange>
      </w:pPr>
      <w:del w:id="135" w:author="Gustavo Chazarreta" w:date="2021-11-09T17:22:00Z">
        <w:r w:rsidDel="004D084E">
          <w:fldChar w:fldCharType="begin"/>
        </w:r>
        <w:r w:rsidDel="004D084E">
          <w:delInstrText xml:space="preserve"> HYPERLINK \l "_Toc44176977" </w:delInstrText>
        </w:r>
        <w:r w:rsidDel="004D084E">
          <w:fldChar w:fldCharType="separate"/>
        </w:r>
        <w:r w:rsidR="00B66CC0" w:rsidRPr="004123EE" w:rsidDel="004D084E">
          <w:rPr>
            <w:rStyle w:val="Hipervnculo"/>
            <w:b/>
            <w:noProof/>
          </w:rPr>
          <w:delText>REGISTREMOS EL SOFTWARE</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_Toc44176977 \h </w:delInstrText>
        </w:r>
        <w:r w:rsidR="00B66CC0" w:rsidDel="004D084E">
          <w:rPr>
            <w:noProof/>
            <w:webHidden/>
          </w:rPr>
        </w:r>
        <w:r w:rsidR="00B66CC0" w:rsidDel="004D084E">
          <w:rPr>
            <w:noProof/>
            <w:webHidden/>
          </w:rPr>
          <w:fldChar w:fldCharType="separate"/>
        </w:r>
        <w:r w:rsidR="00B66CC0" w:rsidDel="004D084E">
          <w:rPr>
            <w:noProof/>
            <w:webHidden/>
          </w:rPr>
          <w:delText>4</w:delText>
        </w:r>
        <w:r w:rsidR="00B66CC0" w:rsidDel="004D084E">
          <w:rPr>
            <w:noProof/>
            <w:webHidden/>
          </w:rPr>
          <w:fldChar w:fldCharType="end"/>
        </w:r>
        <w:r w:rsidDel="004D084E">
          <w:rPr>
            <w:noProof/>
          </w:rPr>
          <w:fldChar w:fldCharType="end"/>
        </w:r>
      </w:del>
    </w:p>
    <w:p w14:paraId="1C817362" w14:textId="598C8B97" w:rsidR="00B66CC0" w:rsidRPr="004952B6" w:rsidDel="004D084E" w:rsidRDefault="003C1AB8" w:rsidP="004D084E">
      <w:pPr>
        <w:pStyle w:val="TDC2"/>
        <w:tabs>
          <w:tab w:val="right" w:leader="dot" w:pos="10423"/>
        </w:tabs>
        <w:rPr>
          <w:del w:id="136" w:author="Gustavo Chazarreta" w:date="2021-11-09T17:22:00Z"/>
          <w:noProof/>
        </w:rPr>
        <w:pPrChange w:id="137" w:author="Gustavo Chazarreta" w:date="2021-11-09T17:22:00Z">
          <w:pPr>
            <w:pStyle w:val="TDC2"/>
            <w:tabs>
              <w:tab w:val="right" w:leader="dot" w:pos="10423"/>
            </w:tabs>
          </w:pPr>
        </w:pPrChange>
      </w:pPr>
      <w:del w:id="138" w:author="Gustavo Chazarreta" w:date="2021-11-09T17:22:00Z">
        <w:r w:rsidDel="004D084E">
          <w:fldChar w:fldCharType="begin"/>
        </w:r>
        <w:r w:rsidDel="004D084E">
          <w:delInstrText xml:space="preserve"> HYPERLINK \l "_Toc44176978" </w:delInstrText>
        </w:r>
        <w:r w:rsidDel="004D084E">
          <w:fldChar w:fldCharType="separate"/>
        </w:r>
        <w:r w:rsidR="00B66CC0" w:rsidRPr="004123EE" w:rsidDel="004D084E">
          <w:rPr>
            <w:rStyle w:val="Hipervnculo"/>
            <w:b/>
            <w:noProof/>
          </w:rPr>
          <w:delText>DERECHO DE AUTOR</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_Toc44176978 \h </w:delInstrText>
        </w:r>
        <w:r w:rsidR="00B66CC0" w:rsidDel="004D084E">
          <w:rPr>
            <w:noProof/>
            <w:webHidden/>
          </w:rPr>
        </w:r>
        <w:r w:rsidR="00B66CC0" w:rsidDel="004D084E">
          <w:rPr>
            <w:noProof/>
            <w:webHidden/>
          </w:rPr>
          <w:fldChar w:fldCharType="separate"/>
        </w:r>
        <w:r w:rsidR="00B66CC0" w:rsidDel="004D084E">
          <w:rPr>
            <w:noProof/>
            <w:webHidden/>
          </w:rPr>
          <w:delText>5</w:delText>
        </w:r>
        <w:r w:rsidR="00B66CC0" w:rsidDel="004D084E">
          <w:rPr>
            <w:noProof/>
            <w:webHidden/>
          </w:rPr>
          <w:fldChar w:fldCharType="end"/>
        </w:r>
        <w:r w:rsidDel="004D084E">
          <w:rPr>
            <w:noProof/>
          </w:rPr>
          <w:fldChar w:fldCharType="end"/>
        </w:r>
      </w:del>
    </w:p>
    <w:p w14:paraId="2D34383C" w14:textId="391D0669" w:rsidR="00B66CC0" w:rsidRPr="004952B6" w:rsidDel="004D084E" w:rsidRDefault="003C1AB8" w:rsidP="004D084E">
      <w:pPr>
        <w:pStyle w:val="TDC2"/>
        <w:tabs>
          <w:tab w:val="right" w:leader="dot" w:pos="10423"/>
        </w:tabs>
        <w:rPr>
          <w:del w:id="139" w:author="Gustavo Chazarreta" w:date="2021-11-09T17:22:00Z"/>
          <w:noProof/>
        </w:rPr>
        <w:pPrChange w:id="140" w:author="Gustavo Chazarreta" w:date="2021-11-09T17:22:00Z">
          <w:pPr>
            <w:pStyle w:val="TDC2"/>
            <w:tabs>
              <w:tab w:val="right" w:leader="dot" w:pos="10423"/>
            </w:tabs>
          </w:pPr>
        </w:pPrChange>
      </w:pPr>
      <w:del w:id="141" w:author="Gustavo Chazarreta" w:date="2021-11-09T17:22:00Z">
        <w:r w:rsidDel="004D084E">
          <w:fldChar w:fldCharType="begin"/>
        </w:r>
        <w:r w:rsidDel="004D084E">
          <w:delInstrText xml:space="preserve"> HYPERLINK \l "_Toc44176979" </w:delInstrText>
        </w:r>
        <w:r w:rsidDel="004D084E">
          <w:fldChar w:fldCharType="separate"/>
        </w:r>
        <w:r w:rsidR="00B66CC0" w:rsidRPr="004123EE" w:rsidDel="004D084E">
          <w:rPr>
            <w:rStyle w:val="Hipervnculo"/>
            <w:rFonts w:cs="Calibri"/>
            <w:b/>
            <w:noProof/>
          </w:rPr>
          <w:delText>PROPIEDAD INTELECTUAL</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_Toc44176979 \h </w:delInstrText>
        </w:r>
        <w:r w:rsidR="00B66CC0" w:rsidDel="004D084E">
          <w:rPr>
            <w:noProof/>
            <w:webHidden/>
          </w:rPr>
        </w:r>
        <w:r w:rsidR="00B66CC0" w:rsidDel="004D084E">
          <w:rPr>
            <w:noProof/>
            <w:webHidden/>
          </w:rPr>
          <w:fldChar w:fldCharType="separate"/>
        </w:r>
        <w:r w:rsidR="00B66CC0" w:rsidDel="004D084E">
          <w:rPr>
            <w:noProof/>
            <w:webHidden/>
          </w:rPr>
          <w:delText>5</w:delText>
        </w:r>
        <w:r w:rsidR="00B66CC0" w:rsidDel="004D084E">
          <w:rPr>
            <w:noProof/>
            <w:webHidden/>
          </w:rPr>
          <w:fldChar w:fldCharType="end"/>
        </w:r>
        <w:r w:rsidDel="004D084E">
          <w:rPr>
            <w:noProof/>
          </w:rPr>
          <w:fldChar w:fldCharType="end"/>
        </w:r>
      </w:del>
    </w:p>
    <w:p w14:paraId="475E20FD" w14:textId="3EB4B170" w:rsidR="00B66CC0" w:rsidRPr="004952B6" w:rsidDel="004D084E" w:rsidRDefault="003C1AB8" w:rsidP="004D084E">
      <w:pPr>
        <w:pStyle w:val="TDC1"/>
        <w:tabs>
          <w:tab w:val="right" w:leader="dot" w:pos="10423"/>
        </w:tabs>
        <w:rPr>
          <w:del w:id="142" w:author="Gustavo Chazarreta" w:date="2021-11-09T17:22:00Z"/>
          <w:noProof/>
          <w:sz w:val="22"/>
          <w:szCs w:val="22"/>
        </w:rPr>
        <w:pPrChange w:id="143" w:author="Gustavo Chazarreta" w:date="2021-11-09T17:22:00Z">
          <w:pPr>
            <w:pStyle w:val="TDC1"/>
            <w:tabs>
              <w:tab w:val="right" w:leader="dot" w:pos="10423"/>
            </w:tabs>
          </w:pPr>
        </w:pPrChange>
      </w:pPr>
      <w:del w:id="144" w:author="Gustavo Chazarreta" w:date="2021-11-09T17:22:00Z">
        <w:r w:rsidDel="004D084E">
          <w:fldChar w:fldCharType="begin"/>
        </w:r>
        <w:r w:rsidDel="004D084E">
          <w:delInstrText xml:space="preserve"> HYPERLINK \l "_Toc44176980" </w:delInstrText>
        </w:r>
        <w:r w:rsidDel="004D084E">
          <w:fldChar w:fldCharType="separate"/>
        </w:r>
        <w:r w:rsidR="00B66CC0" w:rsidRPr="004123EE" w:rsidDel="004D084E">
          <w:rPr>
            <w:rStyle w:val="Hipervnculo"/>
            <w:rFonts w:cs="Calibri"/>
            <w:b/>
            <w:noProof/>
          </w:rPr>
          <w:delText>PROTOCOLOS DE SEGURIDAD</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_Toc44176980 \h </w:delInstrText>
        </w:r>
        <w:r w:rsidR="00B66CC0" w:rsidDel="004D084E">
          <w:rPr>
            <w:noProof/>
            <w:webHidden/>
          </w:rPr>
        </w:r>
        <w:r w:rsidR="00B66CC0" w:rsidDel="004D084E">
          <w:rPr>
            <w:noProof/>
            <w:webHidden/>
          </w:rPr>
          <w:fldChar w:fldCharType="separate"/>
        </w:r>
        <w:r w:rsidR="00B66CC0" w:rsidDel="004D084E">
          <w:rPr>
            <w:noProof/>
            <w:webHidden/>
          </w:rPr>
          <w:delText>6</w:delText>
        </w:r>
        <w:r w:rsidR="00B66CC0" w:rsidDel="004D084E">
          <w:rPr>
            <w:noProof/>
            <w:webHidden/>
          </w:rPr>
          <w:fldChar w:fldCharType="end"/>
        </w:r>
        <w:r w:rsidDel="004D084E">
          <w:rPr>
            <w:noProof/>
          </w:rPr>
          <w:fldChar w:fldCharType="end"/>
        </w:r>
      </w:del>
    </w:p>
    <w:p w14:paraId="01245B2D" w14:textId="4CE0B4E2" w:rsidR="00B66CC0" w:rsidRPr="004952B6" w:rsidDel="004D084E" w:rsidRDefault="003C1AB8" w:rsidP="004D084E">
      <w:pPr>
        <w:pStyle w:val="TDC2"/>
        <w:tabs>
          <w:tab w:val="right" w:leader="dot" w:pos="10423"/>
        </w:tabs>
        <w:rPr>
          <w:del w:id="145" w:author="Gustavo Chazarreta" w:date="2021-11-09T17:22:00Z"/>
          <w:noProof/>
        </w:rPr>
        <w:pPrChange w:id="146" w:author="Gustavo Chazarreta" w:date="2021-11-09T17:22:00Z">
          <w:pPr>
            <w:pStyle w:val="TDC2"/>
            <w:tabs>
              <w:tab w:val="right" w:leader="dot" w:pos="10423"/>
            </w:tabs>
          </w:pPr>
        </w:pPrChange>
      </w:pPr>
      <w:del w:id="147" w:author="Gustavo Chazarreta" w:date="2021-11-09T17:22:00Z">
        <w:r w:rsidDel="004D084E">
          <w:fldChar w:fldCharType="begin"/>
        </w:r>
        <w:r w:rsidDel="004D084E">
          <w:delInstrText xml:space="preserve"> HYPERLINK \l "_Toc44176981" </w:delInstrText>
        </w:r>
        <w:r w:rsidDel="004D084E">
          <w:fldChar w:fldCharType="separate"/>
        </w:r>
        <w:r w:rsidR="00B66CC0" w:rsidRPr="004123EE" w:rsidDel="004D084E">
          <w:rPr>
            <w:rStyle w:val="Hipervnculo"/>
            <w:rFonts w:cs="Calibri"/>
            <w:b/>
            <w:noProof/>
          </w:rPr>
          <w:delText>PROTOCOLOS DE SEGURIDAD A IMPLEMENTAR</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_Toc44176981 \h </w:delInstrText>
        </w:r>
        <w:r w:rsidR="00B66CC0" w:rsidDel="004D084E">
          <w:rPr>
            <w:noProof/>
            <w:webHidden/>
          </w:rPr>
        </w:r>
        <w:r w:rsidR="00B66CC0" w:rsidDel="004D084E">
          <w:rPr>
            <w:noProof/>
            <w:webHidden/>
          </w:rPr>
          <w:fldChar w:fldCharType="separate"/>
        </w:r>
        <w:r w:rsidR="00B66CC0" w:rsidDel="004D084E">
          <w:rPr>
            <w:noProof/>
            <w:webHidden/>
          </w:rPr>
          <w:delText>7</w:delText>
        </w:r>
        <w:r w:rsidR="00B66CC0" w:rsidDel="004D084E">
          <w:rPr>
            <w:noProof/>
            <w:webHidden/>
          </w:rPr>
          <w:fldChar w:fldCharType="end"/>
        </w:r>
        <w:r w:rsidDel="004D084E">
          <w:rPr>
            <w:noProof/>
          </w:rPr>
          <w:fldChar w:fldCharType="end"/>
        </w:r>
      </w:del>
    </w:p>
    <w:p w14:paraId="6ACA6D44" w14:textId="2553C408" w:rsidR="00B66CC0" w:rsidRPr="004952B6" w:rsidDel="004D084E" w:rsidRDefault="003C1AB8" w:rsidP="004D084E">
      <w:pPr>
        <w:pStyle w:val="TDC1"/>
        <w:tabs>
          <w:tab w:val="right" w:leader="dot" w:pos="10423"/>
        </w:tabs>
        <w:rPr>
          <w:del w:id="148" w:author="Gustavo Chazarreta" w:date="2021-11-09T17:22:00Z"/>
          <w:noProof/>
          <w:sz w:val="22"/>
          <w:szCs w:val="22"/>
        </w:rPr>
        <w:pPrChange w:id="149" w:author="Gustavo Chazarreta" w:date="2021-11-09T17:22:00Z">
          <w:pPr>
            <w:pStyle w:val="TDC1"/>
            <w:tabs>
              <w:tab w:val="right" w:leader="dot" w:pos="10423"/>
            </w:tabs>
          </w:pPr>
        </w:pPrChange>
      </w:pPr>
      <w:del w:id="150" w:author="Gustavo Chazarreta" w:date="2021-11-09T17:22:00Z">
        <w:r w:rsidDel="004D084E">
          <w:fldChar w:fldCharType="begin"/>
        </w:r>
        <w:r w:rsidDel="004D084E">
          <w:delInstrText xml:space="preserve"> HYPERLINK \l "_Toc44176982" </w:delInstrText>
        </w:r>
        <w:r w:rsidDel="004D084E">
          <w:fldChar w:fldCharType="separate"/>
        </w:r>
        <w:r w:rsidR="00B66CC0" w:rsidRPr="004123EE" w:rsidDel="004D084E">
          <w:rPr>
            <w:rStyle w:val="Hipervnculo"/>
            <w:rFonts w:cs="Calibri"/>
            <w:b/>
            <w:bCs/>
            <w:noProof/>
          </w:rPr>
          <w:delText>PROTECCIÓN DE DATOS PERSONALES</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_Toc44176982 \h </w:delInstrText>
        </w:r>
        <w:r w:rsidR="00B66CC0" w:rsidDel="004D084E">
          <w:rPr>
            <w:noProof/>
            <w:webHidden/>
          </w:rPr>
        </w:r>
        <w:r w:rsidR="00B66CC0" w:rsidDel="004D084E">
          <w:rPr>
            <w:noProof/>
            <w:webHidden/>
          </w:rPr>
          <w:fldChar w:fldCharType="separate"/>
        </w:r>
        <w:r w:rsidR="00B66CC0" w:rsidDel="004D084E">
          <w:rPr>
            <w:noProof/>
            <w:webHidden/>
          </w:rPr>
          <w:delText>8</w:delText>
        </w:r>
        <w:r w:rsidR="00B66CC0" w:rsidDel="004D084E">
          <w:rPr>
            <w:noProof/>
            <w:webHidden/>
          </w:rPr>
          <w:fldChar w:fldCharType="end"/>
        </w:r>
        <w:r w:rsidDel="004D084E">
          <w:rPr>
            <w:noProof/>
          </w:rPr>
          <w:fldChar w:fldCharType="end"/>
        </w:r>
      </w:del>
    </w:p>
    <w:p w14:paraId="72CEB214" w14:textId="72047815" w:rsidR="00B66CC0" w:rsidRPr="004952B6" w:rsidDel="004D084E" w:rsidRDefault="003C1AB8" w:rsidP="004D084E">
      <w:pPr>
        <w:pStyle w:val="TDC2"/>
        <w:tabs>
          <w:tab w:val="right" w:leader="dot" w:pos="10423"/>
        </w:tabs>
        <w:rPr>
          <w:del w:id="151" w:author="Gustavo Chazarreta" w:date="2021-11-09T17:22:00Z"/>
          <w:noProof/>
        </w:rPr>
        <w:pPrChange w:id="152" w:author="Gustavo Chazarreta" w:date="2021-11-09T17:22:00Z">
          <w:pPr>
            <w:pStyle w:val="TDC2"/>
            <w:tabs>
              <w:tab w:val="right" w:leader="dot" w:pos="10423"/>
            </w:tabs>
          </w:pPr>
        </w:pPrChange>
      </w:pPr>
      <w:del w:id="153" w:author="Gustavo Chazarreta" w:date="2021-11-09T17:22:00Z">
        <w:r w:rsidDel="004D084E">
          <w:fldChar w:fldCharType="begin"/>
        </w:r>
        <w:r w:rsidDel="004D084E">
          <w:delInstrText xml:space="preserve"> HYPERLINK \l "_Toc44176983" </w:delInstrText>
        </w:r>
        <w:r w:rsidDel="004D084E">
          <w:fldChar w:fldCharType="separate"/>
        </w:r>
        <w:r w:rsidR="00B66CC0" w:rsidRPr="004123EE" w:rsidDel="004D084E">
          <w:rPr>
            <w:rStyle w:val="Hipervnculo"/>
            <w:rFonts w:cs="Calibri"/>
            <w:b/>
            <w:bCs/>
            <w:noProof/>
          </w:rPr>
          <w:delText>CONSENTIMIENTO LIBRE Y MECANISMOS DE ACCESO A LOS DATOS</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_Toc44176983 \h </w:delInstrText>
        </w:r>
        <w:r w:rsidR="00B66CC0" w:rsidDel="004D084E">
          <w:rPr>
            <w:noProof/>
            <w:webHidden/>
          </w:rPr>
        </w:r>
        <w:r w:rsidR="00B66CC0" w:rsidDel="004D084E">
          <w:rPr>
            <w:noProof/>
            <w:webHidden/>
          </w:rPr>
          <w:fldChar w:fldCharType="separate"/>
        </w:r>
        <w:r w:rsidR="00B66CC0" w:rsidDel="004D084E">
          <w:rPr>
            <w:noProof/>
            <w:webHidden/>
          </w:rPr>
          <w:delText>8</w:delText>
        </w:r>
        <w:r w:rsidR="00B66CC0" w:rsidDel="004D084E">
          <w:rPr>
            <w:noProof/>
            <w:webHidden/>
          </w:rPr>
          <w:fldChar w:fldCharType="end"/>
        </w:r>
        <w:r w:rsidDel="004D084E">
          <w:rPr>
            <w:noProof/>
          </w:rPr>
          <w:fldChar w:fldCharType="end"/>
        </w:r>
      </w:del>
    </w:p>
    <w:p w14:paraId="7E928FB0" w14:textId="0098EFA7" w:rsidR="00B66CC0" w:rsidRPr="004952B6" w:rsidDel="004D084E" w:rsidRDefault="003C1AB8" w:rsidP="004D084E">
      <w:pPr>
        <w:pStyle w:val="TDC2"/>
        <w:tabs>
          <w:tab w:val="right" w:leader="dot" w:pos="10423"/>
        </w:tabs>
        <w:rPr>
          <w:del w:id="154" w:author="Gustavo Chazarreta" w:date="2021-11-09T17:22:00Z"/>
          <w:noProof/>
        </w:rPr>
        <w:pPrChange w:id="155" w:author="Gustavo Chazarreta" w:date="2021-11-09T17:22:00Z">
          <w:pPr>
            <w:pStyle w:val="TDC2"/>
            <w:tabs>
              <w:tab w:val="right" w:leader="dot" w:pos="10423"/>
            </w:tabs>
          </w:pPr>
        </w:pPrChange>
      </w:pPr>
      <w:del w:id="156" w:author="Gustavo Chazarreta" w:date="2021-11-09T17:22:00Z">
        <w:r w:rsidDel="004D084E">
          <w:fldChar w:fldCharType="begin"/>
        </w:r>
        <w:r w:rsidDel="004D084E">
          <w:delInstrText xml:space="preserve"> HYPERLINK \l "_Toc44176984" </w:delInstrText>
        </w:r>
        <w:r w:rsidDel="004D084E">
          <w:fldChar w:fldCharType="separate"/>
        </w:r>
        <w:r w:rsidR="00B66CC0" w:rsidRPr="004123EE" w:rsidDel="004D084E">
          <w:rPr>
            <w:rStyle w:val="Hipervnculo"/>
            <w:rFonts w:cs="Calibri"/>
            <w:b/>
            <w:bCs/>
            <w:noProof/>
          </w:rPr>
          <w:delText>TESTING Y MANTENIMIENTO</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_Toc44176984 \h </w:delInstrText>
        </w:r>
        <w:r w:rsidR="00B66CC0" w:rsidDel="004D084E">
          <w:rPr>
            <w:noProof/>
            <w:webHidden/>
          </w:rPr>
        </w:r>
        <w:r w:rsidR="00B66CC0" w:rsidDel="004D084E">
          <w:rPr>
            <w:noProof/>
            <w:webHidden/>
          </w:rPr>
          <w:fldChar w:fldCharType="separate"/>
        </w:r>
        <w:r w:rsidR="00B66CC0" w:rsidDel="004D084E">
          <w:rPr>
            <w:noProof/>
            <w:webHidden/>
          </w:rPr>
          <w:delText>9</w:delText>
        </w:r>
        <w:r w:rsidR="00B66CC0" w:rsidDel="004D084E">
          <w:rPr>
            <w:noProof/>
            <w:webHidden/>
          </w:rPr>
          <w:fldChar w:fldCharType="end"/>
        </w:r>
        <w:r w:rsidDel="004D084E">
          <w:rPr>
            <w:noProof/>
          </w:rPr>
          <w:fldChar w:fldCharType="end"/>
        </w:r>
      </w:del>
    </w:p>
    <w:p w14:paraId="579F5ED4" w14:textId="729548BD" w:rsidR="00B66CC0" w:rsidRPr="004952B6" w:rsidDel="004D084E" w:rsidRDefault="003C1AB8" w:rsidP="004D084E">
      <w:pPr>
        <w:pStyle w:val="TDC1"/>
        <w:tabs>
          <w:tab w:val="right" w:leader="dot" w:pos="10423"/>
        </w:tabs>
        <w:rPr>
          <w:del w:id="157" w:author="Gustavo Chazarreta" w:date="2021-11-09T17:22:00Z"/>
          <w:noProof/>
          <w:sz w:val="22"/>
          <w:szCs w:val="22"/>
        </w:rPr>
        <w:pPrChange w:id="158" w:author="Gustavo Chazarreta" w:date="2021-11-09T17:22:00Z">
          <w:pPr>
            <w:pStyle w:val="TDC1"/>
            <w:tabs>
              <w:tab w:val="right" w:leader="dot" w:pos="10423"/>
            </w:tabs>
          </w:pPr>
        </w:pPrChange>
      </w:pPr>
      <w:del w:id="159" w:author="Gustavo Chazarreta" w:date="2021-11-09T17:22:00Z">
        <w:r w:rsidDel="004D084E">
          <w:fldChar w:fldCharType="begin"/>
        </w:r>
        <w:r w:rsidDel="004D084E">
          <w:delInstrText xml:space="preserve"> HYPERLINK \l "_Toc44176985" </w:delInstrText>
        </w:r>
        <w:r w:rsidDel="004D084E">
          <w:fldChar w:fldCharType="separate"/>
        </w:r>
        <w:r w:rsidR="00B66CC0" w:rsidRPr="004123EE" w:rsidDel="004D084E">
          <w:rPr>
            <w:rStyle w:val="Hipervnculo"/>
            <w:b/>
            <w:noProof/>
          </w:rPr>
          <w:delText>BIBLIOGRAFIA</w:delText>
        </w:r>
        <w:r w:rsidR="00B66CC0" w:rsidDel="004D084E">
          <w:rPr>
            <w:noProof/>
            <w:webHidden/>
          </w:rPr>
          <w:tab/>
        </w:r>
        <w:r w:rsidR="00B66CC0" w:rsidDel="004D084E">
          <w:rPr>
            <w:noProof/>
            <w:webHidden/>
          </w:rPr>
          <w:fldChar w:fldCharType="begin"/>
        </w:r>
        <w:r w:rsidR="00B66CC0" w:rsidDel="004D084E">
          <w:rPr>
            <w:noProof/>
            <w:webHidden/>
          </w:rPr>
          <w:delInstrText xml:space="preserve"> PAGEREF _Toc44176985 \h </w:delInstrText>
        </w:r>
        <w:r w:rsidR="00B66CC0" w:rsidDel="004D084E">
          <w:rPr>
            <w:noProof/>
            <w:webHidden/>
          </w:rPr>
        </w:r>
        <w:r w:rsidR="00B66CC0" w:rsidDel="004D084E">
          <w:rPr>
            <w:noProof/>
            <w:webHidden/>
          </w:rPr>
          <w:fldChar w:fldCharType="separate"/>
        </w:r>
        <w:r w:rsidR="00B66CC0" w:rsidDel="004D084E">
          <w:rPr>
            <w:noProof/>
            <w:webHidden/>
          </w:rPr>
          <w:delText>10</w:delText>
        </w:r>
        <w:r w:rsidR="00B66CC0" w:rsidDel="004D084E">
          <w:rPr>
            <w:noProof/>
            <w:webHidden/>
          </w:rPr>
          <w:fldChar w:fldCharType="end"/>
        </w:r>
        <w:r w:rsidDel="004D084E">
          <w:rPr>
            <w:noProof/>
          </w:rPr>
          <w:fldChar w:fldCharType="end"/>
        </w:r>
      </w:del>
    </w:p>
    <w:p w14:paraId="1805C9A7" w14:textId="00B7623E" w:rsidR="00A16BF6" w:rsidDel="004D084E" w:rsidRDefault="009A3B13" w:rsidP="004D084E">
      <w:pPr>
        <w:pStyle w:val="Ttulo1"/>
        <w:tabs>
          <w:tab w:val="right" w:leader="dot" w:pos="10423"/>
        </w:tabs>
        <w:rPr>
          <w:del w:id="160" w:author="Gustavo Chazarreta" w:date="2021-11-09T17:22:00Z"/>
          <w:rFonts w:cs="Calibri"/>
          <w:b/>
          <w:color w:val="548DD4"/>
        </w:rPr>
        <w:pPrChange w:id="161" w:author="Gustavo Chazarreta" w:date="2021-11-09T17:22:00Z">
          <w:pPr>
            <w:pStyle w:val="Ttulo1"/>
          </w:pPr>
        </w:pPrChange>
      </w:pPr>
      <w:del w:id="162" w:author="Gustavo Chazarreta" w:date="2021-11-09T17:22:00Z">
        <w:r w:rsidDel="004D084E">
          <w:rPr>
            <w:rFonts w:ascii="Calibri" w:eastAsia="Times New Roman" w:hAnsi="Calibri" w:cs="Calibri"/>
            <w:b/>
            <w:color w:val="548DD4"/>
            <w:sz w:val="20"/>
            <w:szCs w:val="20"/>
          </w:rPr>
          <w:fldChar w:fldCharType="end"/>
        </w:r>
      </w:del>
    </w:p>
    <w:p w14:paraId="3115CEF4" w14:textId="1640833F" w:rsidR="00A16BF6" w:rsidDel="004D084E" w:rsidRDefault="00A16BF6" w:rsidP="004D084E">
      <w:pPr>
        <w:tabs>
          <w:tab w:val="right" w:leader="dot" w:pos="10423"/>
        </w:tabs>
        <w:jc w:val="center"/>
        <w:rPr>
          <w:del w:id="163" w:author="Gustavo Chazarreta" w:date="2021-11-09T17:22:00Z"/>
          <w:rFonts w:cs="Calibri"/>
          <w:b/>
          <w:color w:val="548DD4"/>
          <w:sz w:val="32"/>
          <w:szCs w:val="32"/>
        </w:rPr>
        <w:pPrChange w:id="164" w:author="Gustavo Chazarreta" w:date="2021-11-09T17:22:00Z">
          <w:pPr>
            <w:jc w:val="center"/>
          </w:pPr>
        </w:pPrChange>
      </w:pPr>
    </w:p>
    <w:p w14:paraId="2CB144D4" w14:textId="43F7CD7F" w:rsidR="00A16BF6" w:rsidDel="004D084E" w:rsidRDefault="00A16BF6" w:rsidP="004D084E">
      <w:pPr>
        <w:tabs>
          <w:tab w:val="right" w:leader="dot" w:pos="10423"/>
        </w:tabs>
        <w:jc w:val="center"/>
        <w:rPr>
          <w:del w:id="165" w:author="Gustavo Chazarreta" w:date="2021-11-09T17:22:00Z"/>
          <w:rFonts w:cs="Calibri"/>
          <w:b/>
          <w:color w:val="548DD4"/>
          <w:sz w:val="32"/>
          <w:szCs w:val="32"/>
        </w:rPr>
        <w:pPrChange w:id="166" w:author="Gustavo Chazarreta" w:date="2021-11-09T17:22:00Z">
          <w:pPr>
            <w:jc w:val="center"/>
          </w:pPr>
        </w:pPrChange>
      </w:pPr>
    </w:p>
    <w:p w14:paraId="27AA38DB" w14:textId="14935CAA" w:rsidR="00A16BF6" w:rsidDel="004D084E" w:rsidRDefault="00A16BF6" w:rsidP="004D084E">
      <w:pPr>
        <w:tabs>
          <w:tab w:val="right" w:leader="dot" w:pos="10423"/>
        </w:tabs>
        <w:jc w:val="center"/>
        <w:rPr>
          <w:del w:id="167" w:author="Gustavo Chazarreta" w:date="2021-11-09T17:22:00Z"/>
          <w:rFonts w:cs="Calibri"/>
          <w:b/>
          <w:color w:val="548DD4"/>
          <w:sz w:val="32"/>
          <w:szCs w:val="32"/>
        </w:rPr>
        <w:pPrChange w:id="168" w:author="Gustavo Chazarreta" w:date="2021-11-09T17:22:00Z">
          <w:pPr>
            <w:jc w:val="center"/>
          </w:pPr>
        </w:pPrChange>
      </w:pPr>
    </w:p>
    <w:p w14:paraId="4853FA1B" w14:textId="7456A78B" w:rsidR="00A16BF6" w:rsidDel="004D084E" w:rsidRDefault="00A16BF6" w:rsidP="004D084E">
      <w:pPr>
        <w:tabs>
          <w:tab w:val="right" w:leader="dot" w:pos="10423"/>
        </w:tabs>
        <w:jc w:val="center"/>
        <w:rPr>
          <w:del w:id="169" w:author="Gustavo Chazarreta" w:date="2021-11-09T17:22:00Z"/>
          <w:rFonts w:cs="Calibri"/>
          <w:b/>
          <w:color w:val="548DD4"/>
          <w:sz w:val="32"/>
          <w:szCs w:val="32"/>
        </w:rPr>
        <w:pPrChange w:id="170" w:author="Gustavo Chazarreta" w:date="2021-11-09T17:22:00Z">
          <w:pPr>
            <w:jc w:val="center"/>
          </w:pPr>
        </w:pPrChange>
      </w:pPr>
    </w:p>
    <w:p w14:paraId="58AEC1C3" w14:textId="3B666BC5" w:rsidR="00A16BF6" w:rsidDel="004D084E" w:rsidRDefault="00A16BF6" w:rsidP="004D084E">
      <w:pPr>
        <w:tabs>
          <w:tab w:val="right" w:leader="dot" w:pos="10423"/>
        </w:tabs>
        <w:jc w:val="center"/>
        <w:rPr>
          <w:del w:id="171" w:author="Gustavo Chazarreta" w:date="2021-11-09T17:22:00Z"/>
          <w:rFonts w:cs="Calibri"/>
          <w:b/>
          <w:color w:val="548DD4"/>
          <w:sz w:val="32"/>
          <w:szCs w:val="32"/>
        </w:rPr>
        <w:pPrChange w:id="172" w:author="Gustavo Chazarreta" w:date="2021-11-09T17:22:00Z">
          <w:pPr>
            <w:jc w:val="center"/>
          </w:pPr>
        </w:pPrChange>
      </w:pPr>
    </w:p>
    <w:p w14:paraId="434C3B85" w14:textId="63412A2C" w:rsidR="00A16BF6" w:rsidDel="004D084E" w:rsidRDefault="00A16BF6" w:rsidP="004D084E">
      <w:pPr>
        <w:tabs>
          <w:tab w:val="right" w:leader="dot" w:pos="10423"/>
        </w:tabs>
        <w:jc w:val="center"/>
        <w:rPr>
          <w:del w:id="173" w:author="Gustavo Chazarreta" w:date="2021-11-09T17:22:00Z"/>
          <w:rFonts w:cs="Calibri"/>
          <w:b/>
          <w:color w:val="548DD4"/>
          <w:sz w:val="32"/>
          <w:szCs w:val="32"/>
        </w:rPr>
        <w:pPrChange w:id="174" w:author="Gustavo Chazarreta" w:date="2021-11-09T17:22:00Z">
          <w:pPr>
            <w:jc w:val="center"/>
          </w:pPr>
        </w:pPrChange>
      </w:pPr>
    </w:p>
    <w:p w14:paraId="5E942373" w14:textId="55FBD05F" w:rsidR="00A16BF6" w:rsidDel="004D084E" w:rsidRDefault="00A16BF6" w:rsidP="004D084E">
      <w:pPr>
        <w:tabs>
          <w:tab w:val="right" w:leader="dot" w:pos="10423"/>
        </w:tabs>
        <w:jc w:val="center"/>
        <w:rPr>
          <w:del w:id="175" w:author="Gustavo Chazarreta" w:date="2021-11-09T17:22:00Z"/>
          <w:rFonts w:cs="Calibri"/>
          <w:b/>
          <w:color w:val="548DD4"/>
          <w:sz w:val="32"/>
          <w:szCs w:val="32"/>
        </w:rPr>
        <w:pPrChange w:id="176" w:author="Gustavo Chazarreta" w:date="2021-11-09T17:22:00Z">
          <w:pPr>
            <w:jc w:val="center"/>
          </w:pPr>
        </w:pPrChange>
      </w:pPr>
    </w:p>
    <w:p w14:paraId="7420CD37" w14:textId="3875A60D" w:rsidR="00A16BF6" w:rsidDel="004D084E" w:rsidRDefault="00A16BF6" w:rsidP="004D084E">
      <w:pPr>
        <w:tabs>
          <w:tab w:val="right" w:leader="dot" w:pos="10423"/>
        </w:tabs>
        <w:jc w:val="center"/>
        <w:rPr>
          <w:del w:id="177" w:author="Gustavo Chazarreta" w:date="2021-11-09T17:22:00Z"/>
          <w:rFonts w:cs="Calibri"/>
          <w:b/>
          <w:color w:val="548DD4"/>
          <w:sz w:val="32"/>
          <w:szCs w:val="32"/>
        </w:rPr>
        <w:pPrChange w:id="178" w:author="Gustavo Chazarreta" w:date="2021-11-09T17:22:00Z">
          <w:pPr>
            <w:jc w:val="center"/>
          </w:pPr>
        </w:pPrChange>
      </w:pPr>
    </w:p>
    <w:p w14:paraId="296D9A0A" w14:textId="14701CE3" w:rsidR="00A16BF6" w:rsidDel="004D084E" w:rsidRDefault="00A16BF6" w:rsidP="004D084E">
      <w:pPr>
        <w:tabs>
          <w:tab w:val="right" w:leader="dot" w:pos="10423"/>
        </w:tabs>
        <w:jc w:val="center"/>
        <w:rPr>
          <w:del w:id="179" w:author="Gustavo Chazarreta" w:date="2021-11-09T17:22:00Z"/>
          <w:rFonts w:cs="Calibri"/>
          <w:b/>
          <w:color w:val="548DD4"/>
          <w:sz w:val="32"/>
          <w:szCs w:val="32"/>
        </w:rPr>
        <w:pPrChange w:id="180" w:author="Gustavo Chazarreta" w:date="2021-11-09T17:22:00Z">
          <w:pPr>
            <w:jc w:val="center"/>
          </w:pPr>
        </w:pPrChange>
      </w:pPr>
    </w:p>
    <w:p w14:paraId="6CBB2A34" w14:textId="2C10F3FA" w:rsidR="00A16BF6" w:rsidDel="004D084E" w:rsidRDefault="00A16BF6" w:rsidP="004D084E">
      <w:pPr>
        <w:tabs>
          <w:tab w:val="right" w:leader="dot" w:pos="10423"/>
        </w:tabs>
        <w:jc w:val="center"/>
        <w:rPr>
          <w:del w:id="181" w:author="Gustavo Chazarreta" w:date="2021-11-09T17:22:00Z"/>
          <w:rFonts w:cs="Calibri"/>
          <w:b/>
          <w:color w:val="548DD4"/>
          <w:sz w:val="32"/>
          <w:szCs w:val="32"/>
        </w:rPr>
        <w:pPrChange w:id="182" w:author="Gustavo Chazarreta" w:date="2021-11-09T17:22:00Z">
          <w:pPr>
            <w:jc w:val="center"/>
          </w:pPr>
        </w:pPrChange>
      </w:pPr>
    </w:p>
    <w:p w14:paraId="634EEC0C" w14:textId="216C8A8D" w:rsidR="00A16BF6" w:rsidDel="004D084E" w:rsidRDefault="00A16BF6" w:rsidP="004D084E">
      <w:pPr>
        <w:tabs>
          <w:tab w:val="right" w:leader="dot" w:pos="10423"/>
        </w:tabs>
        <w:jc w:val="center"/>
        <w:rPr>
          <w:del w:id="183" w:author="Gustavo Chazarreta" w:date="2021-11-09T17:22:00Z"/>
          <w:rFonts w:cs="Calibri"/>
          <w:b/>
          <w:color w:val="548DD4"/>
          <w:sz w:val="32"/>
          <w:szCs w:val="32"/>
        </w:rPr>
        <w:pPrChange w:id="184" w:author="Gustavo Chazarreta" w:date="2021-11-09T17:22:00Z">
          <w:pPr>
            <w:jc w:val="center"/>
          </w:pPr>
        </w:pPrChange>
      </w:pPr>
    </w:p>
    <w:p w14:paraId="65C27C92" w14:textId="5C0BF6B2" w:rsidR="00A16BF6" w:rsidDel="004D084E" w:rsidRDefault="00A16BF6" w:rsidP="004D084E">
      <w:pPr>
        <w:tabs>
          <w:tab w:val="right" w:leader="dot" w:pos="10423"/>
        </w:tabs>
        <w:jc w:val="center"/>
        <w:rPr>
          <w:del w:id="185" w:author="Gustavo Chazarreta" w:date="2021-11-09T17:22:00Z"/>
          <w:rFonts w:cs="Calibri"/>
          <w:b/>
          <w:color w:val="548DD4"/>
          <w:sz w:val="32"/>
          <w:szCs w:val="32"/>
        </w:rPr>
        <w:pPrChange w:id="186" w:author="Gustavo Chazarreta" w:date="2021-11-09T17:22:00Z">
          <w:pPr>
            <w:jc w:val="center"/>
          </w:pPr>
        </w:pPrChange>
      </w:pPr>
    </w:p>
    <w:p w14:paraId="7131E2AC" w14:textId="520402B3" w:rsidR="00A16BF6" w:rsidDel="004D084E" w:rsidRDefault="00A16BF6" w:rsidP="004D084E">
      <w:pPr>
        <w:tabs>
          <w:tab w:val="right" w:leader="dot" w:pos="10423"/>
        </w:tabs>
        <w:jc w:val="center"/>
        <w:rPr>
          <w:del w:id="187" w:author="Gustavo Chazarreta" w:date="2021-11-09T17:22:00Z"/>
          <w:rFonts w:cs="Calibri"/>
          <w:b/>
          <w:color w:val="548DD4"/>
          <w:sz w:val="32"/>
          <w:szCs w:val="32"/>
        </w:rPr>
        <w:pPrChange w:id="188" w:author="Gustavo Chazarreta" w:date="2021-11-09T17:22:00Z">
          <w:pPr>
            <w:jc w:val="center"/>
          </w:pPr>
        </w:pPrChange>
      </w:pPr>
    </w:p>
    <w:p w14:paraId="21D1E76F" w14:textId="7EE8666A" w:rsidR="00A16BF6" w:rsidDel="004D084E" w:rsidRDefault="00A16BF6" w:rsidP="004D084E">
      <w:pPr>
        <w:tabs>
          <w:tab w:val="right" w:leader="dot" w:pos="10423"/>
        </w:tabs>
        <w:jc w:val="center"/>
        <w:rPr>
          <w:del w:id="189" w:author="Gustavo Chazarreta" w:date="2021-11-09T17:22:00Z"/>
          <w:rFonts w:cs="Calibri"/>
          <w:b/>
          <w:color w:val="548DD4"/>
          <w:sz w:val="32"/>
          <w:szCs w:val="32"/>
        </w:rPr>
        <w:pPrChange w:id="190" w:author="Gustavo Chazarreta" w:date="2021-11-09T17:22:00Z">
          <w:pPr>
            <w:jc w:val="center"/>
          </w:pPr>
        </w:pPrChange>
      </w:pPr>
    </w:p>
    <w:p w14:paraId="0CA8460C" w14:textId="52306B97" w:rsidR="00E70B77" w:rsidRPr="009244C5" w:rsidDel="004D084E" w:rsidRDefault="008B4EBB" w:rsidP="004D084E">
      <w:pPr>
        <w:pStyle w:val="Ttulo1"/>
        <w:tabs>
          <w:tab w:val="right" w:leader="dot" w:pos="10423"/>
        </w:tabs>
        <w:jc w:val="both"/>
        <w:rPr>
          <w:del w:id="191" w:author="Gustavo Chazarreta" w:date="2021-11-09T17:22:00Z"/>
          <w:rFonts w:ascii="Calibri" w:hAnsi="Calibri" w:cs="Calibri"/>
          <w:b/>
          <w:color w:val="548DD4"/>
        </w:rPr>
        <w:pPrChange w:id="192" w:author="Gustavo Chazarreta" w:date="2021-11-09T17:22:00Z">
          <w:pPr>
            <w:pStyle w:val="Ttulo1"/>
            <w:jc w:val="both"/>
          </w:pPr>
        </w:pPrChange>
      </w:pPr>
      <w:bookmarkStart w:id="193" w:name="_Toc44176973"/>
      <w:del w:id="194" w:author="Gustavo Chazarreta" w:date="2021-11-09T17:22:00Z">
        <w:r w:rsidRPr="009244C5" w:rsidDel="004D084E">
          <w:rPr>
            <w:rFonts w:ascii="Calibri" w:hAnsi="Calibri" w:cs="Calibri"/>
            <w:b/>
            <w:color w:val="548DD4"/>
          </w:rPr>
          <w:delText>CONCEPTO DE SOFTWARE: APLICACIÓN MONEDERO</w:delText>
        </w:r>
        <w:bookmarkEnd w:id="193"/>
        <w:r w:rsidR="00BE19F8" w:rsidRPr="009244C5" w:rsidDel="004D084E">
          <w:rPr>
            <w:rFonts w:ascii="Calibri" w:hAnsi="Calibri" w:cs="Calibri"/>
            <w:b/>
            <w:color w:val="548DD4"/>
          </w:rPr>
          <w:fldChar w:fldCharType="begin"/>
        </w:r>
        <w:r w:rsidR="00BE19F8" w:rsidRPr="009244C5" w:rsidDel="004D084E">
          <w:rPr>
            <w:rFonts w:ascii="Calibri" w:hAnsi="Calibri" w:cs="Calibri"/>
            <w:b/>
            <w:color w:val="548DD4"/>
          </w:rPr>
          <w:delInstrText xml:space="preserve"> XE "CONCEPTO DE SOFTWARE\: APLICACIÓN MONEDERO" </w:delInstrText>
        </w:r>
        <w:r w:rsidR="00BE19F8" w:rsidRPr="009244C5" w:rsidDel="004D084E">
          <w:rPr>
            <w:rFonts w:ascii="Calibri" w:hAnsi="Calibri" w:cs="Calibri"/>
            <w:b/>
            <w:color w:val="548DD4"/>
          </w:rPr>
          <w:fldChar w:fldCharType="end"/>
        </w:r>
      </w:del>
    </w:p>
    <w:p w14:paraId="2E940118" w14:textId="082BDA4C" w:rsidR="008B4EBB" w:rsidRPr="009244C5" w:rsidDel="004D084E" w:rsidRDefault="008B4EBB" w:rsidP="004D084E">
      <w:pPr>
        <w:tabs>
          <w:tab w:val="right" w:leader="dot" w:pos="10423"/>
        </w:tabs>
        <w:jc w:val="both"/>
        <w:rPr>
          <w:del w:id="195" w:author="Gustavo Chazarreta" w:date="2021-11-09T17:22:00Z"/>
          <w:sz w:val="24"/>
          <w:szCs w:val="24"/>
        </w:rPr>
        <w:pPrChange w:id="196" w:author="Gustavo Chazarreta" w:date="2021-11-09T17:22:00Z">
          <w:pPr>
            <w:jc w:val="both"/>
          </w:pPr>
        </w:pPrChange>
      </w:pPr>
      <w:del w:id="197" w:author="Gustavo Chazarreta" w:date="2021-11-09T17:22:00Z">
        <w:r w:rsidRPr="009244C5" w:rsidDel="004D084E">
          <w:rPr>
            <w:sz w:val="24"/>
            <w:szCs w:val="24"/>
          </w:rPr>
          <w:delText xml:space="preserve">En esta aplicación se incorporarán sistemas de pagos, de seguimiento de gastos y un sistema de recordatorios. Este sistema permitirá al usuario poder poseer, en un solo programa las diferentes formas posibles de pagar, transferir dinero, recibir dinero, así como crear y emitir recordatorios de pagos. </w:delText>
        </w:r>
      </w:del>
    </w:p>
    <w:p w14:paraId="7EFABB2C" w14:textId="7B34E0B4" w:rsidR="008B4EBB" w:rsidRPr="009244C5" w:rsidDel="004D084E" w:rsidRDefault="008B4EBB" w:rsidP="004D084E">
      <w:pPr>
        <w:tabs>
          <w:tab w:val="right" w:leader="dot" w:pos="10423"/>
        </w:tabs>
        <w:jc w:val="both"/>
        <w:rPr>
          <w:del w:id="198" w:author="Gustavo Chazarreta" w:date="2021-11-09T17:22:00Z"/>
          <w:sz w:val="24"/>
          <w:szCs w:val="24"/>
        </w:rPr>
        <w:pPrChange w:id="199" w:author="Gustavo Chazarreta" w:date="2021-11-09T17:22:00Z">
          <w:pPr>
            <w:jc w:val="both"/>
          </w:pPr>
        </w:pPrChange>
      </w:pPr>
      <w:del w:id="200" w:author="Gustavo Chazarreta" w:date="2021-11-09T17:22:00Z">
        <w:r w:rsidRPr="009244C5" w:rsidDel="004D084E">
          <w:rPr>
            <w:sz w:val="24"/>
            <w:szCs w:val="24"/>
          </w:rPr>
          <w:delText xml:space="preserve">En primer lugar, se busca que, por medio del ingreso de los datos de tarjetas de crédito o débito, el usuario pueda desde este sistema realizar el pago de los servicios del hogar. El sistema, también, permitirá el ingreso de los datos de vencimiento de las facturas a modo de que, llegado el momento, le emita al usuario una alarma recordándole acerca de los pagos a realizar. También permitirá la opción de un </w:delText>
        </w:r>
        <w:r w:rsidR="003A35C7" w:rsidRPr="009244C5" w:rsidDel="004D084E">
          <w:rPr>
            <w:sz w:val="24"/>
            <w:szCs w:val="24"/>
          </w:rPr>
          <w:delText>débito</w:delText>
        </w:r>
        <w:r w:rsidRPr="009244C5" w:rsidDel="004D084E">
          <w:rPr>
            <w:sz w:val="24"/>
            <w:szCs w:val="24"/>
          </w:rPr>
          <w:delText xml:space="preserve"> automático, a modo de que el usuario pueda liberarse de la preocupación de tener que acordarse de pagar los servicios. </w:delText>
        </w:r>
      </w:del>
    </w:p>
    <w:p w14:paraId="73EB95CB" w14:textId="59028D52" w:rsidR="008B4EBB" w:rsidRPr="009244C5" w:rsidDel="004D084E" w:rsidRDefault="008B4EBB" w:rsidP="004D084E">
      <w:pPr>
        <w:tabs>
          <w:tab w:val="right" w:leader="dot" w:pos="10423"/>
        </w:tabs>
        <w:jc w:val="both"/>
        <w:rPr>
          <w:del w:id="201" w:author="Gustavo Chazarreta" w:date="2021-11-09T17:22:00Z"/>
          <w:sz w:val="24"/>
          <w:szCs w:val="24"/>
        </w:rPr>
        <w:pPrChange w:id="202" w:author="Gustavo Chazarreta" w:date="2021-11-09T17:22:00Z">
          <w:pPr>
            <w:jc w:val="both"/>
          </w:pPr>
        </w:pPrChange>
      </w:pPr>
      <w:del w:id="203" w:author="Gustavo Chazarreta" w:date="2021-11-09T17:22:00Z">
        <w:r w:rsidRPr="009244C5" w:rsidDel="004D084E">
          <w:rPr>
            <w:sz w:val="24"/>
            <w:szCs w:val="24"/>
          </w:rPr>
          <w:delText xml:space="preserve">En segundo lugar, se permitirá, una vez ingresado los datos de la tarjeta de crédito o débito, que el usuario pueda pagar por medio de la generación de un código QR. Este será posible tanto en negocios que se adhieran al servicio, como para que usuarios se puedan enviar dinero entre sí. De esta forma, se evita el pago de forma física, siendo todo de forma virtual y emitiéndose un certificado de pago que se guardara en el historial de la aplicación, que estará disponible para ser revisado cuando el usuario desee. </w:delText>
        </w:r>
      </w:del>
    </w:p>
    <w:p w14:paraId="2FDE950B" w14:textId="67C05CA0" w:rsidR="008B4EBB" w:rsidRPr="009244C5" w:rsidDel="004D084E" w:rsidRDefault="008B4EBB" w:rsidP="004D084E">
      <w:pPr>
        <w:tabs>
          <w:tab w:val="right" w:leader="dot" w:pos="10423"/>
        </w:tabs>
        <w:jc w:val="both"/>
        <w:rPr>
          <w:del w:id="204" w:author="Gustavo Chazarreta" w:date="2021-11-09T17:22:00Z"/>
          <w:sz w:val="24"/>
          <w:szCs w:val="24"/>
        </w:rPr>
        <w:pPrChange w:id="205" w:author="Gustavo Chazarreta" w:date="2021-11-09T17:22:00Z">
          <w:pPr>
            <w:jc w:val="both"/>
          </w:pPr>
        </w:pPrChange>
      </w:pPr>
      <w:del w:id="206" w:author="Gustavo Chazarreta" w:date="2021-11-09T17:22:00Z">
        <w:r w:rsidRPr="009244C5" w:rsidDel="004D084E">
          <w:rPr>
            <w:sz w:val="24"/>
            <w:szCs w:val="24"/>
          </w:rPr>
          <w:delText xml:space="preserve">Un tercer uso que tendrá la aplicación será la de mantener, en forma mensual, semanal, o en el periodo que el usuario especifique, una forma de división de gastos que le mostrará al usuario en que se </w:delText>
        </w:r>
        <w:r w:rsidR="003A35C7" w:rsidRPr="009244C5" w:rsidDel="004D084E">
          <w:rPr>
            <w:sz w:val="24"/>
            <w:szCs w:val="24"/>
          </w:rPr>
          <w:delText>está</w:delText>
        </w:r>
        <w:r w:rsidRPr="009244C5" w:rsidDel="004D084E">
          <w:rPr>
            <w:sz w:val="24"/>
            <w:szCs w:val="24"/>
          </w:rPr>
          <w:delText xml:space="preserve"> utilizando su plata (servicios, comida, entretenimiento, etc.). Así, el usuario podrá generar un seguimiento al momento de tener </w:delText>
        </w:r>
        <w:r w:rsidR="003A35C7" w:rsidRPr="009244C5" w:rsidDel="004D084E">
          <w:rPr>
            <w:sz w:val="24"/>
            <w:szCs w:val="24"/>
          </w:rPr>
          <w:delText>más</w:delText>
        </w:r>
        <w:r w:rsidRPr="009244C5" w:rsidDel="004D084E">
          <w:rPr>
            <w:sz w:val="24"/>
            <w:szCs w:val="24"/>
          </w:rPr>
          <w:delText xml:space="preserve"> conciencia de sus gastos. También se espera generar una opción de limite, de forma que el usuario pueda limitar sus gastos; esto se podría dividir en categorías, limitando los gastos de entretenimiento, o de comida, individualmente, o poner una cantidad limite mensual, semanal, o diaria, que el programa le emitirá alarmas de advertencia cuando el gasto se acerque al límite del usuario, cuando se haya llegado a ese límite, o cuando se haya sobrepasado. </w:delText>
        </w:r>
      </w:del>
    </w:p>
    <w:p w14:paraId="09088A10" w14:textId="3AED9E37" w:rsidR="008B4EBB" w:rsidRPr="009244C5" w:rsidDel="004D084E" w:rsidRDefault="008B4EBB" w:rsidP="004D084E">
      <w:pPr>
        <w:tabs>
          <w:tab w:val="right" w:leader="dot" w:pos="10423"/>
        </w:tabs>
        <w:jc w:val="both"/>
        <w:rPr>
          <w:del w:id="207" w:author="Gustavo Chazarreta" w:date="2021-11-09T17:22:00Z"/>
          <w:sz w:val="24"/>
          <w:szCs w:val="24"/>
        </w:rPr>
        <w:pPrChange w:id="208" w:author="Gustavo Chazarreta" w:date="2021-11-09T17:22:00Z">
          <w:pPr>
            <w:jc w:val="both"/>
          </w:pPr>
        </w:pPrChange>
      </w:pPr>
      <w:del w:id="209" w:author="Gustavo Chazarreta" w:date="2021-11-09T17:22:00Z">
        <w:r w:rsidRPr="009244C5" w:rsidDel="004D084E">
          <w:rPr>
            <w:sz w:val="24"/>
            <w:szCs w:val="24"/>
          </w:rPr>
          <w:delText xml:space="preserve">Por último, otra utilización que se le puede dar a la aplicación será la de mantener un calendario de gastos, a forma de que el usuario pueda tener, de forma virtual, todos los vencimientos de los servicios a pagar, así como la posibilidad de ingresar fechas </w:delText>
        </w:r>
        <w:r w:rsidR="003A35C7" w:rsidRPr="009244C5" w:rsidDel="004D084E">
          <w:rPr>
            <w:sz w:val="24"/>
            <w:szCs w:val="24"/>
          </w:rPr>
          <w:delText>límite</w:delText>
        </w:r>
        <w:r w:rsidRPr="009244C5" w:rsidDel="004D084E">
          <w:rPr>
            <w:sz w:val="24"/>
            <w:szCs w:val="24"/>
          </w:rPr>
          <w:delText xml:space="preserve"> de pagos como el pago de tarjetas, el pago de cursos/colegios/universidades etc. Una vez ingresada la fecha y el monto que se tiene que pagar, la aplicación procederá a pedirle al usuario que le indique cada cuanto desea tener un recordatorio de este, y el mismo será emitido según las decisiones del usuario. </w:delText>
        </w:r>
      </w:del>
    </w:p>
    <w:p w14:paraId="27A52ABB" w14:textId="602E1A4B" w:rsidR="00A82EC0" w:rsidRPr="009244C5" w:rsidDel="004D084E" w:rsidRDefault="008B4EBB" w:rsidP="004D084E">
      <w:pPr>
        <w:tabs>
          <w:tab w:val="right" w:leader="dot" w:pos="10423"/>
        </w:tabs>
        <w:jc w:val="both"/>
        <w:rPr>
          <w:del w:id="210" w:author="Gustavo Chazarreta" w:date="2021-11-09T17:22:00Z"/>
          <w:sz w:val="24"/>
          <w:szCs w:val="24"/>
        </w:rPr>
        <w:pPrChange w:id="211" w:author="Gustavo Chazarreta" w:date="2021-11-09T17:22:00Z">
          <w:pPr>
            <w:jc w:val="both"/>
          </w:pPr>
        </w:pPrChange>
      </w:pPr>
      <w:del w:id="212" w:author="Gustavo Chazarreta" w:date="2021-11-09T17:22:00Z">
        <w:r w:rsidRPr="009244C5" w:rsidDel="004D084E">
          <w:rPr>
            <w:sz w:val="24"/>
            <w:szCs w:val="24"/>
          </w:rPr>
          <w:delText xml:space="preserve">De suceder que el usuario de la aplicación no tenga formas de pago de </w:delText>
        </w:r>
        <w:r w:rsidR="003A35C7" w:rsidRPr="009244C5" w:rsidDel="004D084E">
          <w:rPr>
            <w:sz w:val="24"/>
            <w:szCs w:val="24"/>
          </w:rPr>
          <w:delText>débito</w:delText>
        </w:r>
        <w:r w:rsidRPr="009244C5" w:rsidDel="004D084E">
          <w:rPr>
            <w:sz w:val="24"/>
            <w:szCs w:val="24"/>
          </w:rPr>
          <w:delText xml:space="preserve"> o crédito, la aplicación podrá ser utilizada de todos modos con los últimos dos usos: la división de los gastos, y el calendario de gastos. El calendario no precisa acceso a la información de las tarjetas y de pago, por lo que no prescindirá de los mismos para funcionar. Asimismo, a pesar de que la división de los gastos obtiene información de las transacciones que se realizan en las tarjetas registradas, también permitirá ingresos manuales del usuario. De este modo, el usuario podrá registrar de forma independiente los gastos que vaya realizando sin necesidad de registrar ninguna tarjeta bancaria, y aun así poder visualizar la organización de su dinero, y realizar decisiones sobre su economía respecto al mismo.</w:delText>
        </w:r>
      </w:del>
    </w:p>
    <w:p w14:paraId="06651424" w14:textId="560174A0" w:rsidR="00E70B77" w:rsidRPr="009244C5" w:rsidDel="004D084E" w:rsidRDefault="003E5B73" w:rsidP="004D084E">
      <w:pPr>
        <w:tabs>
          <w:tab w:val="right" w:leader="dot" w:pos="10423"/>
        </w:tabs>
        <w:jc w:val="both"/>
        <w:rPr>
          <w:del w:id="213" w:author="Gustavo Chazarreta" w:date="2021-11-09T17:22:00Z"/>
          <w:sz w:val="24"/>
          <w:szCs w:val="24"/>
        </w:rPr>
        <w:pPrChange w:id="214" w:author="Gustavo Chazarreta" w:date="2021-11-09T17:22:00Z">
          <w:pPr>
            <w:jc w:val="both"/>
          </w:pPr>
        </w:pPrChange>
      </w:pPr>
      <w:del w:id="215" w:author="Gustavo Chazarreta" w:date="2021-11-09T17:22:00Z">
        <w:r w:rsidRPr="009244C5" w:rsidDel="004D084E">
          <w:rPr>
            <w:sz w:val="24"/>
            <w:szCs w:val="24"/>
          </w:rPr>
          <w:delText xml:space="preserve"> </w:delText>
        </w:r>
        <w:r w:rsidR="00E70B77" w:rsidRPr="009244C5" w:rsidDel="004D084E">
          <w:rPr>
            <w:sz w:val="24"/>
            <w:szCs w:val="24"/>
          </w:rPr>
          <w:delText>A partir de ahora visualizamos nuestro Software como si estuviese terminado. Esto nos ayuda a determinar las funcionalidades del mismo y las finalidades que competen con respecto a nosotros y nuestros futuros clientes. Debemos saber las experiencias que se obtendrán de la aplicación.</w:delText>
        </w:r>
      </w:del>
    </w:p>
    <w:p w14:paraId="6EC25223" w14:textId="0D6EC0E2" w:rsidR="00E70B77" w:rsidRPr="009244C5" w:rsidDel="004D084E" w:rsidRDefault="003E5B73" w:rsidP="004D084E">
      <w:pPr>
        <w:tabs>
          <w:tab w:val="right" w:leader="dot" w:pos="10423"/>
        </w:tabs>
        <w:jc w:val="both"/>
        <w:rPr>
          <w:del w:id="216" w:author="Gustavo Chazarreta" w:date="2021-11-09T17:22:00Z"/>
          <w:sz w:val="24"/>
          <w:szCs w:val="24"/>
        </w:rPr>
        <w:pPrChange w:id="217" w:author="Gustavo Chazarreta" w:date="2021-11-09T17:22:00Z">
          <w:pPr>
            <w:jc w:val="both"/>
          </w:pPr>
        </w:pPrChange>
      </w:pPr>
      <w:del w:id="218" w:author="Gustavo Chazarreta" w:date="2021-11-09T17:22:00Z">
        <w:r w:rsidRPr="009244C5" w:rsidDel="004D084E">
          <w:rPr>
            <w:sz w:val="24"/>
            <w:szCs w:val="24"/>
          </w:rPr>
          <w:delText xml:space="preserve"> </w:delText>
        </w:r>
        <w:r w:rsidR="00E70B77" w:rsidRPr="009244C5" w:rsidDel="004D084E">
          <w:rPr>
            <w:sz w:val="24"/>
            <w:szCs w:val="24"/>
          </w:rPr>
          <w:delText>Deberemos de hacer un estudio para saber a qué público estaremos atacando y como también el tiempo en el que el programa se ramifique a diferentes usuarios. Deberemos de tener en cuenta la seguridad que maneje nuestro sistema ya que en él se estarán realizando transacciones bancarias.</w:delText>
        </w:r>
      </w:del>
    </w:p>
    <w:p w14:paraId="2FD5F73C" w14:textId="6301D58E" w:rsidR="00E70B77" w:rsidRPr="009244C5" w:rsidDel="004D084E" w:rsidRDefault="002873B1" w:rsidP="004D084E">
      <w:pPr>
        <w:pStyle w:val="Ttulo2"/>
        <w:tabs>
          <w:tab w:val="right" w:leader="dot" w:pos="10423"/>
        </w:tabs>
        <w:rPr>
          <w:del w:id="219" w:author="Gustavo Chazarreta" w:date="2021-11-09T17:22:00Z"/>
          <w:rFonts w:ascii="Calibri" w:hAnsi="Calibri" w:cs="Calibri"/>
          <w:b/>
          <w:color w:val="548DD4"/>
          <w:sz w:val="32"/>
          <w:szCs w:val="32"/>
        </w:rPr>
        <w:pPrChange w:id="220" w:author="Gustavo Chazarreta" w:date="2021-11-09T17:22:00Z">
          <w:pPr>
            <w:pStyle w:val="Ttulo2"/>
          </w:pPr>
        </w:pPrChange>
      </w:pPr>
      <w:bookmarkStart w:id="221" w:name="_Toc44176974"/>
      <w:del w:id="222" w:author="Gustavo Chazarreta" w:date="2021-11-09T17:22:00Z">
        <w:r w:rsidDel="004D084E">
          <w:rPr>
            <w:rFonts w:cs="Calibri"/>
            <w:b/>
            <w:color w:val="548DD4"/>
            <w:sz w:val="32"/>
            <w:szCs w:val="32"/>
          </w:rPr>
          <w:delText>DISEÑO</w:delText>
        </w:r>
        <w:bookmarkEnd w:id="221"/>
        <w:r w:rsidR="00BE19F8" w:rsidRPr="009244C5" w:rsidDel="004D084E">
          <w:rPr>
            <w:rFonts w:ascii="Calibri" w:hAnsi="Calibri" w:cs="Calibri"/>
            <w:b/>
            <w:color w:val="548DD4"/>
            <w:sz w:val="32"/>
            <w:szCs w:val="32"/>
          </w:rPr>
          <w:fldChar w:fldCharType="begin"/>
        </w:r>
        <w:r w:rsidR="00BE19F8" w:rsidRPr="009244C5" w:rsidDel="004D084E">
          <w:rPr>
            <w:rFonts w:ascii="Calibri" w:hAnsi="Calibri" w:cs="Calibri"/>
            <w:b/>
            <w:color w:val="548DD4"/>
            <w:sz w:val="32"/>
            <w:szCs w:val="32"/>
          </w:rPr>
          <w:delInstrText xml:space="preserve"> XE "Diseño" </w:delInstrText>
        </w:r>
        <w:r w:rsidR="00BE19F8" w:rsidRPr="009244C5" w:rsidDel="004D084E">
          <w:rPr>
            <w:rFonts w:ascii="Calibri" w:hAnsi="Calibri" w:cs="Calibri"/>
            <w:b/>
            <w:color w:val="548DD4"/>
            <w:sz w:val="32"/>
            <w:szCs w:val="32"/>
          </w:rPr>
          <w:fldChar w:fldCharType="end"/>
        </w:r>
      </w:del>
    </w:p>
    <w:p w14:paraId="3E7A8FA4" w14:textId="49B62D63" w:rsidR="00943932" w:rsidRPr="009244C5" w:rsidDel="004D084E" w:rsidRDefault="00E70B77" w:rsidP="004D084E">
      <w:pPr>
        <w:tabs>
          <w:tab w:val="right" w:leader="dot" w:pos="10423"/>
        </w:tabs>
        <w:jc w:val="both"/>
        <w:rPr>
          <w:del w:id="223" w:author="Gustavo Chazarreta" w:date="2021-11-09T17:22:00Z"/>
          <w:sz w:val="24"/>
          <w:szCs w:val="24"/>
        </w:rPr>
        <w:pPrChange w:id="224" w:author="Gustavo Chazarreta" w:date="2021-11-09T17:22:00Z">
          <w:pPr>
            <w:jc w:val="both"/>
          </w:pPr>
        </w:pPrChange>
      </w:pPr>
      <w:del w:id="225" w:author="Gustavo Chazarreta" w:date="2021-11-09T17:22:00Z">
        <w:r w:rsidRPr="009244C5" w:rsidDel="004D084E">
          <w:rPr>
            <w:sz w:val="24"/>
            <w:szCs w:val="24"/>
          </w:rPr>
          <w:delText>Deberemos sistematizar cada proceso que el software va a ejecutar. Deberemos desarrollar todas las operaciones que requerirá para cada accionar. Diseñaremos el código de la m</w:delText>
        </w:r>
        <w:r w:rsidR="00943932" w:rsidRPr="009244C5" w:rsidDel="004D084E">
          <w:rPr>
            <w:sz w:val="24"/>
            <w:szCs w:val="24"/>
          </w:rPr>
          <w:delText>anera más técnica y organizada.</w:delText>
        </w:r>
      </w:del>
    </w:p>
    <w:p w14:paraId="7EE54E0E" w14:textId="5C5D8EA9" w:rsidR="00E70B77" w:rsidRPr="009244C5" w:rsidDel="004D084E" w:rsidRDefault="002873B1" w:rsidP="004D084E">
      <w:pPr>
        <w:pStyle w:val="Ttulo2"/>
        <w:tabs>
          <w:tab w:val="right" w:leader="dot" w:pos="10423"/>
        </w:tabs>
        <w:rPr>
          <w:del w:id="226" w:author="Gustavo Chazarreta" w:date="2021-11-09T17:22:00Z"/>
          <w:rFonts w:ascii="Calibri" w:hAnsi="Calibri" w:cs="Calibri"/>
          <w:b/>
          <w:color w:val="548DD4"/>
          <w:sz w:val="32"/>
          <w:szCs w:val="32"/>
        </w:rPr>
        <w:pPrChange w:id="227" w:author="Gustavo Chazarreta" w:date="2021-11-09T17:22:00Z">
          <w:pPr>
            <w:pStyle w:val="Ttulo2"/>
          </w:pPr>
        </w:pPrChange>
      </w:pPr>
      <w:bookmarkStart w:id="228" w:name="_Toc44176975"/>
      <w:del w:id="229" w:author="Gustavo Chazarreta" w:date="2021-11-09T17:22:00Z">
        <w:r w:rsidDel="004D084E">
          <w:rPr>
            <w:rFonts w:cs="Calibri"/>
            <w:b/>
            <w:color w:val="548DD4"/>
            <w:sz w:val="32"/>
            <w:szCs w:val="32"/>
          </w:rPr>
          <w:delText>EFICACIA</w:delText>
        </w:r>
        <w:bookmarkEnd w:id="228"/>
        <w:r w:rsidR="00BE19F8" w:rsidRPr="009244C5" w:rsidDel="004D084E">
          <w:rPr>
            <w:rFonts w:ascii="Calibri" w:hAnsi="Calibri" w:cs="Calibri"/>
            <w:b/>
            <w:color w:val="548DD4"/>
            <w:sz w:val="32"/>
            <w:szCs w:val="32"/>
          </w:rPr>
          <w:fldChar w:fldCharType="begin"/>
        </w:r>
        <w:r w:rsidR="00BE19F8" w:rsidRPr="009244C5" w:rsidDel="004D084E">
          <w:rPr>
            <w:rFonts w:ascii="Calibri" w:hAnsi="Calibri" w:cs="Calibri"/>
            <w:b/>
            <w:color w:val="548DD4"/>
            <w:sz w:val="32"/>
            <w:szCs w:val="32"/>
          </w:rPr>
          <w:delInstrText xml:space="preserve"> XE "Eficacia" </w:delInstrText>
        </w:r>
        <w:r w:rsidR="00BE19F8" w:rsidRPr="009244C5" w:rsidDel="004D084E">
          <w:rPr>
            <w:rFonts w:ascii="Calibri" w:hAnsi="Calibri" w:cs="Calibri"/>
            <w:b/>
            <w:color w:val="548DD4"/>
            <w:sz w:val="32"/>
            <w:szCs w:val="32"/>
          </w:rPr>
          <w:fldChar w:fldCharType="end"/>
        </w:r>
      </w:del>
    </w:p>
    <w:p w14:paraId="3DF07A3A" w14:textId="3C055E43" w:rsidR="00943932" w:rsidRPr="009244C5" w:rsidDel="004D084E" w:rsidRDefault="00E70B77" w:rsidP="004D084E">
      <w:pPr>
        <w:tabs>
          <w:tab w:val="right" w:leader="dot" w:pos="10423"/>
        </w:tabs>
        <w:jc w:val="both"/>
        <w:rPr>
          <w:del w:id="230" w:author="Gustavo Chazarreta" w:date="2021-11-09T17:22:00Z"/>
          <w:sz w:val="24"/>
          <w:szCs w:val="24"/>
        </w:rPr>
        <w:pPrChange w:id="231" w:author="Gustavo Chazarreta" w:date="2021-11-09T17:22:00Z">
          <w:pPr>
            <w:jc w:val="both"/>
          </w:pPr>
        </w:pPrChange>
      </w:pPr>
      <w:del w:id="232" w:author="Gustavo Chazarreta" w:date="2021-11-09T17:22:00Z">
        <w:r w:rsidRPr="009244C5" w:rsidDel="004D084E">
          <w:rPr>
            <w:sz w:val="24"/>
            <w:szCs w:val="24"/>
          </w:rPr>
          <w:delText>Debemos actuar bajo una línea de tiempo con deadlines con el fin de optimizar la planificación del proyecto. Una vez terminado se testeará la eficiencia al ser utilizado, de esta manera podremos testear los alcances del Software.</w:delText>
        </w:r>
      </w:del>
    </w:p>
    <w:p w14:paraId="4D8DE8BF" w14:textId="6F063FD7" w:rsidR="00E70B77" w:rsidRPr="009244C5" w:rsidDel="004D084E" w:rsidRDefault="002873B1" w:rsidP="004D084E">
      <w:pPr>
        <w:pStyle w:val="Ttulo1"/>
        <w:tabs>
          <w:tab w:val="right" w:leader="dot" w:pos="10423"/>
        </w:tabs>
        <w:jc w:val="both"/>
        <w:rPr>
          <w:del w:id="233" w:author="Gustavo Chazarreta" w:date="2021-11-09T17:22:00Z"/>
          <w:rFonts w:ascii="Calibri" w:hAnsi="Calibri" w:cs="Calibri"/>
          <w:b/>
          <w:color w:val="548DD4"/>
        </w:rPr>
        <w:pPrChange w:id="234" w:author="Gustavo Chazarreta" w:date="2021-11-09T17:22:00Z">
          <w:pPr>
            <w:pStyle w:val="Ttulo1"/>
            <w:jc w:val="both"/>
          </w:pPr>
        </w:pPrChange>
      </w:pPr>
      <w:bookmarkStart w:id="235" w:name="_Toc44176976"/>
      <w:del w:id="236" w:author="Gustavo Chazarreta" w:date="2021-11-09T17:22:00Z">
        <w:r w:rsidDel="004D084E">
          <w:rPr>
            <w:rFonts w:cs="Calibri"/>
            <w:b/>
            <w:color w:val="548DD4"/>
          </w:rPr>
          <w:delText>COSAS A TENER EN CUENTA PARA REGISTRAR NUESTRA APLICACIÓN</w:delText>
        </w:r>
        <w:bookmarkEnd w:id="235"/>
        <w:r w:rsidDel="004D084E">
          <w:rPr>
            <w:rFonts w:cs="Calibri"/>
            <w:b/>
            <w:color w:val="548DD4"/>
          </w:rPr>
          <w:delText xml:space="preserve"> </w:delText>
        </w:r>
        <w:r w:rsidRPr="009244C5" w:rsidDel="004D084E">
          <w:rPr>
            <w:rFonts w:cs="Calibri"/>
            <w:b/>
            <w:color w:val="548DD4"/>
          </w:rPr>
          <w:delText xml:space="preserve"> </w:delText>
        </w:r>
        <w:r w:rsidR="00BE19F8" w:rsidRPr="009244C5" w:rsidDel="004D084E">
          <w:rPr>
            <w:rFonts w:ascii="Calibri" w:hAnsi="Calibri" w:cs="Calibri"/>
            <w:b/>
            <w:color w:val="548DD4"/>
          </w:rPr>
          <w:fldChar w:fldCharType="begin"/>
        </w:r>
        <w:r w:rsidR="00BE19F8" w:rsidRPr="009244C5" w:rsidDel="004D084E">
          <w:rPr>
            <w:rFonts w:ascii="Calibri" w:hAnsi="Calibri" w:cs="Calibri"/>
            <w:b/>
            <w:color w:val="548DD4"/>
          </w:rPr>
          <w:delInstrText xml:space="preserve"> XE "Cosas a tener en cuenta para registrar nuestra aplicación" </w:delInstrText>
        </w:r>
        <w:r w:rsidR="00BE19F8" w:rsidRPr="009244C5" w:rsidDel="004D084E">
          <w:rPr>
            <w:rFonts w:ascii="Calibri" w:hAnsi="Calibri" w:cs="Calibri"/>
            <w:b/>
            <w:color w:val="548DD4"/>
          </w:rPr>
          <w:fldChar w:fldCharType="end"/>
        </w:r>
        <w:r w:rsidR="00BE19F8" w:rsidRPr="009244C5" w:rsidDel="004D084E">
          <w:rPr>
            <w:rFonts w:ascii="Calibri" w:hAnsi="Calibri" w:cs="Calibri"/>
            <w:b/>
            <w:color w:val="548DD4"/>
          </w:rPr>
          <w:fldChar w:fldCharType="begin"/>
        </w:r>
        <w:r w:rsidR="00BE19F8" w:rsidRPr="009244C5" w:rsidDel="004D084E">
          <w:rPr>
            <w:rFonts w:ascii="Calibri" w:hAnsi="Calibri" w:cs="Calibri"/>
            <w:b/>
            <w:color w:val="548DD4"/>
          </w:rPr>
          <w:delInstrText xml:space="preserve"> XE "Cosas a tener en cuenta para registrar nuestra aplicación" </w:delInstrText>
        </w:r>
        <w:r w:rsidR="00BE19F8" w:rsidRPr="009244C5" w:rsidDel="004D084E">
          <w:rPr>
            <w:rFonts w:ascii="Calibri" w:hAnsi="Calibri" w:cs="Calibri"/>
            <w:b/>
            <w:color w:val="548DD4"/>
          </w:rPr>
          <w:fldChar w:fldCharType="end"/>
        </w:r>
      </w:del>
    </w:p>
    <w:p w14:paraId="5826D3E2" w14:textId="6772E967" w:rsidR="009244C5" w:rsidDel="004D084E" w:rsidRDefault="00E70B77" w:rsidP="004D084E">
      <w:pPr>
        <w:numPr>
          <w:ilvl w:val="0"/>
          <w:numId w:val="4"/>
        </w:numPr>
        <w:tabs>
          <w:tab w:val="right" w:leader="dot" w:pos="10423"/>
        </w:tabs>
        <w:jc w:val="both"/>
        <w:rPr>
          <w:del w:id="237" w:author="Gustavo Chazarreta" w:date="2021-11-09T17:22:00Z"/>
          <w:sz w:val="24"/>
          <w:szCs w:val="24"/>
        </w:rPr>
        <w:pPrChange w:id="238" w:author="Gustavo Chazarreta" w:date="2021-11-09T17:22:00Z">
          <w:pPr>
            <w:numPr>
              <w:numId w:val="4"/>
            </w:numPr>
            <w:ind w:left="720" w:hanging="360"/>
            <w:jc w:val="both"/>
          </w:pPr>
        </w:pPrChange>
      </w:pPr>
      <w:del w:id="239" w:author="Gustavo Chazarreta" w:date="2021-11-09T17:22:00Z">
        <w:r w:rsidRPr="009244C5" w:rsidDel="004D084E">
          <w:rPr>
            <w:b/>
            <w:sz w:val="24"/>
            <w:szCs w:val="24"/>
          </w:rPr>
          <w:delText>Acuerdo de confidencialidad:</w:delText>
        </w:r>
        <w:r w:rsidRPr="009244C5" w:rsidDel="004D084E">
          <w:rPr>
            <w:sz w:val="24"/>
            <w:szCs w:val="24"/>
          </w:rPr>
          <w:delText xml:space="preserve"> Es importante realizar y firmar un acuerdo de confidencialidad si vamos a tener reuniones y vamos a informar o divulgar información con valor comercial.</w:delText>
        </w:r>
      </w:del>
    </w:p>
    <w:p w14:paraId="649B5F8A" w14:textId="2057D460" w:rsidR="009244C5" w:rsidDel="004D084E" w:rsidRDefault="00E70B77" w:rsidP="004D084E">
      <w:pPr>
        <w:numPr>
          <w:ilvl w:val="0"/>
          <w:numId w:val="4"/>
        </w:numPr>
        <w:tabs>
          <w:tab w:val="right" w:leader="dot" w:pos="10423"/>
        </w:tabs>
        <w:jc w:val="both"/>
        <w:rPr>
          <w:del w:id="240" w:author="Gustavo Chazarreta" w:date="2021-11-09T17:22:00Z"/>
          <w:sz w:val="24"/>
          <w:szCs w:val="24"/>
        </w:rPr>
        <w:pPrChange w:id="241" w:author="Gustavo Chazarreta" w:date="2021-11-09T17:22:00Z">
          <w:pPr>
            <w:numPr>
              <w:numId w:val="4"/>
            </w:numPr>
            <w:ind w:left="720" w:hanging="360"/>
            <w:jc w:val="both"/>
          </w:pPr>
        </w:pPrChange>
      </w:pPr>
      <w:del w:id="242" w:author="Gustavo Chazarreta" w:date="2021-11-09T17:22:00Z">
        <w:r w:rsidRPr="009244C5" w:rsidDel="004D084E">
          <w:rPr>
            <w:b/>
            <w:sz w:val="24"/>
            <w:szCs w:val="24"/>
          </w:rPr>
          <w:delText>Contrato de desarrollo:</w:delText>
        </w:r>
        <w:r w:rsidR="003E5B73" w:rsidRPr="009244C5" w:rsidDel="004D084E">
          <w:rPr>
            <w:sz w:val="24"/>
            <w:szCs w:val="24"/>
          </w:rPr>
          <w:delText xml:space="preserve"> </w:delText>
        </w:r>
        <w:r w:rsidRPr="009244C5" w:rsidDel="004D084E">
          <w:rPr>
            <w:sz w:val="24"/>
            <w:szCs w:val="24"/>
          </w:rPr>
          <w:delText>Allí es en donde estableceremos los parámetros de cómo se van a desarrollar las relaciones entre las partes y cuáles serán los puntos a cumplir.</w:delText>
        </w:r>
        <w:r w:rsidR="009244C5" w:rsidRPr="009244C5" w:rsidDel="004D084E">
          <w:rPr>
            <w:sz w:val="24"/>
            <w:szCs w:val="24"/>
          </w:rPr>
          <w:delText xml:space="preserve"> </w:delText>
        </w:r>
        <w:r w:rsidRPr="009244C5" w:rsidDel="004D084E">
          <w:rPr>
            <w:sz w:val="24"/>
            <w:szCs w:val="24"/>
          </w:rPr>
          <w:delText>Aclararemos cómo se va a registrar la propiedad intelectual y como se manejarán las cesiones de derechos, conservación de código fuente y mantenimiento de software.</w:delText>
        </w:r>
      </w:del>
    </w:p>
    <w:p w14:paraId="37AD1430" w14:textId="26618251" w:rsidR="009244C5" w:rsidDel="004D084E" w:rsidRDefault="00E70B77" w:rsidP="004D084E">
      <w:pPr>
        <w:numPr>
          <w:ilvl w:val="0"/>
          <w:numId w:val="4"/>
        </w:numPr>
        <w:tabs>
          <w:tab w:val="right" w:leader="dot" w:pos="10423"/>
        </w:tabs>
        <w:jc w:val="both"/>
        <w:rPr>
          <w:del w:id="243" w:author="Gustavo Chazarreta" w:date="2021-11-09T17:22:00Z"/>
          <w:sz w:val="24"/>
          <w:szCs w:val="24"/>
        </w:rPr>
        <w:pPrChange w:id="244" w:author="Gustavo Chazarreta" w:date="2021-11-09T17:22:00Z">
          <w:pPr>
            <w:numPr>
              <w:numId w:val="4"/>
            </w:numPr>
            <w:ind w:left="720" w:hanging="360"/>
            <w:jc w:val="both"/>
          </w:pPr>
        </w:pPrChange>
      </w:pPr>
      <w:del w:id="245" w:author="Gustavo Chazarreta" w:date="2021-11-09T17:22:00Z">
        <w:r w:rsidRPr="009244C5" w:rsidDel="004D084E">
          <w:rPr>
            <w:b/>
            <w:sz w:val="24"/>
            <w:szCs w:val="24"/>
          </w:rPr>
          <w:delText>Cesiones de derechos:</w:delText>
        </w:r>
        <w:r w:rsidR="003E5B73" w:rsidRPr="009244C5" w:rsidDel="004D084E">
          <w:rPr>
            <w:sz w:val="24"/>
            <w:szCs w:val="24"/>
          </w:rPr>
          <w:delText xml:space="preserve"> </w:delText>
        </w:r>
        <w:r w:rsidRPr="009244C5" w:rsidDel="004D084E">
          <w:rPr>
            <w:sz w:val="24"/>
            <w:szCs w:val="24"/>
          </w:rPr>
          <w:delText>Intentaremos que el contrato del desarrollo de la aplicación incluya dentro del mismo un apartado de cesión de derechos ya que varias personas individualmente participaron en el desarrollo del proyecto contribuyendo conjuntamente.</w:delText>
        </w:r>
      </w:del>
    </w:p>
    <w:p w14:paraId="05EC543A" w14:textId="189D641F" w:rsidR="009244C5" w:rsidDel="004D084E" w:rsidRDefault="00E70B77" w:rsidP="004D084E">
      <w:pPr>
        <w:numPr>
          <w:ilvl w:val="0"/>
          <w:numId w:val="4"/>
        </w:numPr>
        <w:tabs>
          <w:tab w:val="right" w:leader="dot" w:pos="10423"/>
        </w:tabs>
        <w:jc w:val="both"/>
        <w:rPr>
          <w:del w:id="246" w:author="Gustavo Chazarreta" w:date="2021-11-09T17:22:00Z"/>
          <w:sz w:val="24"/>
          <w:szCs w:val="24"/>
        </w:rPr>
        <w:pPrChange w:id="247" w:author="Gustavo Chazarreta" w:date="2021-11-09T17:22:00Z">
          <w:pPr>
            <w:numPr>
              <w:numId w:val="4"/>
            </w:numPr>
            <w:ind w:left="720" w:hanging="360"/>
            <w:jc w:val="both"/>
          </w:pPr>
        </w:pPrChange>
      </w:pPr>
      <w:del w:id="248" w:author="Gustavo Chazarreta" w:date="2021-11-09T17:22:00Z">
        <w:r w:rsidRPr="009244C5" w:rsidDel="004D084E">
          <w:rPr>
            <w:b/>
            <w:sz w:val="24"/>
            <w:szCs w:val="24"/>
          </w:rPr>
          <w:delText>Registro de derechos de autor y marca:</w:delText>
        </w:r>
        <w:r w:rsidR="003E5B73" w:rsidRPr="009244C5" w:rsidDel="004D084E">
          <w:rPr>
            <w:sz w:val="24"/>
            <w:szCs w:val="24"/>
          </w:rPr>
          <w:delText xml:space="preserve"> </w:delText>
        </w:r>
        <w:r w:rsidRPr="009244C5" w:rsidDel="004D084E">
          <w:rPr>
            <w:sz w:val="24"/>
            <w:szCs w:val="24"/>
          </w:rPr>
          <w:delText>El registro de software en Argentina se realiza en la Dirección Nacional de Derechos de Autor y hay protección para el software en su versión inédita como para el software en su versión publicada. Además es recomendable realizar el registro de la marca del software para poder además tener derechos al momento de hacer el uso. El nombre de la app es muy importante dado que esto permitirá que se lo identifique además en las redes sociales. </w:delText>
        </w:r>
      </w:del>
    </w:p>
    <w:p w14:paraId="5667DFEE" w14:textId="2BE8DAE1" w:rsidR="00BE19F8" w:rsidRPr="009244C5" w:rsidDel="004D084E" w:rsidRDefault="00E70B77" w:rsidP="004D084E">
      <w:pPr>
        <w:numPr>
          <w:ilvl w:val="0"/>
          <w:numId w:val="4"/>
        </w:numPr>
        <w:tabs>
          <w:tab w:val="right" w:leader="dot" w:pos="10423"/>
        </w:tabs>
        <w:jc w:val="both"/>
        <w:rPr>
          <w:del w:id="249" w:author="Gustavo Chazarreta" w:date="2021-11-09T17:22:00Z"/>
          <w:sz w:val="24"/>
          <w:szCs w:val="24"/>
        </w:rPr>
        <w:pPrChange w:id="250" w:author="Gustavo Chazarreta" w:date="2021-11-09T17:22:00Z">
          <w:pPr>
            <w:numPr>
              <w:numId w:val="4"/>
            </w:numPr>
            <w:ind w:left="720" w:hanging="360"/>
            <w:jc w:val="both"/>
          </w:pPr>
        </w:pPrChange>
      </w:pPr>
      <w:del w:id="251" w:author="Gustavo Chazarreta" w:date="2021-11-09T17:22:00Z">
        <w:r w:rsidRPr="009244C5" w:rsidDel="004D084E">
          <w:rPr>
            <w:b/>
            <w:sz w:val="24"/>
            <w:szCs w:val="24"/>
          </w:rPr>
          <w:delText>Conservación del código fuente y mantenimiento:</w:delText>
        </w:r>
        <w:r w:rsidR="003E5B73" w:rsidRPr="009244C5" w:rsidDel="004D084E">
          <w:rPr>
            <w:sz w:val="24"/>
            <w:szCs w:val="24"/>
          </w:rPr>
          <w:delText xml:space="preserve"> </w:delText>
        </w:r>
        <w:r w:rsidRPr="009244C5" w:rsidDel="004D084E">
          <w:rPr>
            <w:sz w:val="24"/>
            <w:szCs w:val="24"/>
          </w:rPr>
          <w:delText>Se deberá aclarar cómo se realizará la protección del có</w:delText>
        </w:r>
        <w:r w:rsidR="003E5B73" w:rsidRPr="009244C5" w:rsidDel="004D084E">
          <w:rPr>
            <w:sz w:val="24"/>
            <w:szCs w:val="24"/>
          </w:rPr>
          <w:delText>digo fuente y el mantenimiento.</w:delText>
        </w:r>
      </w:del>
    </w:p>
    <w:p w14:paraId="6A068367" w14:textId="3F4739EC" w:rsidR="00E70B77" w:rsidRPr="009244C5" w:rsidDel="004D084E" w:rsidRDefault="002873B1" w:rsidP="004D084E">
      <w:pPr>
        <w:pStyle w:val="Ttulo2"/>
        <w:tabs>
          <w:tab w:val="right" w:leader="dot" w:pos="10423"/>
        </w:tabs>
        <w:rPr>
          <w:del w:id="252" w:author="Gustavo Chazarreta" w:date="2021-11-09T17:22:00Z"/>
          <w:color w:val="auto"/>
          <w:sz w:val="24"/>
          <w:szCs w:val="24"/>
        </w:rPr>
        <w:pPrChange w:id="253" w:author="Gustavo Chazarreta" w:date="2021-11-09T17:22:00Z">
          <w:pPr>
            <w:pStyle w:val="Ttulo2"/>
          </w:pPr>
        </w:pPrChange>
      </w:pPr>
      <w:bookmarkStart w:id="254" w:name="_Toc44176977"/>
      <w:del w:id="255" w:author="Gustavo Chazarreta" w:date="2021-11-09T17:22:00Z">
        <w:r w:rsidDel="004D084E">
          <w:rPr>
            <w:b/>
            <w:color w:val="548DD4"/>
            <w:sz w:val="32"/>
            <w:szCs w:val="32"/>
          </w:rPr>
          <w:delText>REGISTREMOS EL SOFTWARE</w:delText>
        </w:r>
        <w:bookmarkEnd w:id="254"/>
        <w:r w:rsidDel="004D084E">
          <w:rPr>
            <w:b/>
            <w:color w:val="548DD4"/>
            <w:sz w:val="32"/>
            <w:szCs w:val="32"/>
          </w:rPr>
          <w:delText xml:space="preserve"> </w:delText>
        </w:r>
        <w:r w:rsidR="00BE19F8" w:rsidRPr="009244C5" w:rsidDel="004D084E">
          <w:rPr>
            <w:color w:val="auto"/>
            <w:sz w:val="24"/>
            <w:szCs w:val="24"/>
          </w:rPr>
          <w:fldChar w:fldCharType="begin"/>
        </w:r>
        <w:r w:rsidR="00BE19F8" w:rsidRPr="009244C5" w:rsidDel="004D084E">
          <w:rPr>
            <w:color w:val="auto"/>
            <w:sz w:val="24"/>
            <w:szCs w:val="24"/>
          </w:rPr>
          <w:delInstrText xml:space="preserve"> XE "Registremos el Software" </w:delInstrText>
        </w:r>
        <w:r w:rsidR="00BE19F8" w:rsidRPr="009244C5" w:rsidDel="004D084E">
          <w:rPr>
            <w:color w:val="auto"/>
            <w:sz w:val="24"/>
            <w:szCs w:val="24"/>
          </w:rPr>
          <w:fldChar w:fldCharType="end"/>
        </w:r>
      </w:del>
    </w:p>
    <w:p w14:paraId="16EBED5F" w14:textId="1BE0287C" w:rsidR="009244C5" w:rsidRPr="009244C5" w:rsidDel="004D084E" w:rsidRDefault="00E70B77" w:rsidP="004D084E">
      <w:pPr>
        <w:tabs>
          <w:tab w:val="right" w:leader="dot" w:pos="10423"/>
        </w:tabs>
        <w:jc w:val="both"/>
        <w:rPr>
          <w:del w:id="256" w:author="Gustavo Chazarreta" w:date="2021-11-09T17:22:00Z"/>
          <w:sz w:val="24"/>
          <w:szCs w:val="24"/>
        </w:rPr>
        <w:pPrChange w:id="257" w:author="Gustavo Chazarreta" w:date="2021-11-09T17:22:00Z">
          <w:pPr>
            <w:jc w:val="both"/>
          </w:pPr>
        </w:pPrChange>
      </w:pPr>
      <w:del w:id="258" w:author="Gustavo Chazarreta" w:date="2021-11-09T17:22:00Z">
        <w:r w:rsidRPr="009244C5" w:rsidDel="004D084E">
          <w:rPr>
            <w:sz w:val="24"/>
            <w:szCs w:val="24"/>
          </w:rPr>
          <w:delText>Se encuentran diversas maneras de registrar un Software en Propiedad Intelectual, la que utilizaremos en el caso de nuestra aplicación es la de Contrato de Software (licencias de uso, cesión de derechos y otros).</w:delText>
        </w:r>
        <w:r w:rsidR="003E5B73" w:rsidRPr="009244C5" w:rsidDel="004D084E">
          <w:rPr>
            <w:sz w:val="24"/>
            <w:szCs w:val="24"/>
          </w:rPr>
          <w:delText xml:space="preserve"> </w:delText>
        </w:r>
        <w:r w:rsidRPr="009244C5" w:rsidDel="004D084E">
          <w:rPr>
            <w:sz w:val="24"/>
            <w:szCs w:val="24"/>
          </w:rPr>
          <w:delText xml:space="preserve">Para poder comenzar se necesitará disponer de cierta información como el formulario de contrato completo junto con el contrato original y una copia. En el caso de que se encuentre en otro idioma se debe traducir por traductor público y ser adjuntado también con una copia. </w:delText>
        </w:r>
      </w:del>
    </w:p>
    <w:p w14:paraId="73FE1F03" w14:textId="30BE4286" w:rsidR="00E70B77" w:rsidRPr="009244C5" w:rsidDel="004D084E" w:rsidRDefault="00E70B77" w:rsidP="004D084E">
      <w:pPr>
        <w:tabs>
          <w:tab w:val="right" w:leader="dot" w:pos="10423"/>
        </w:tabs>
        <w:jc w:val="both"/>
        <w:rPr>
          <w:del w:id="259" w:author="Gustavo Chazarreta" w:date="2021-11-09T17:22:00Z"/>
          <w:sz w:val="24"/>
          <w:szCs w:val="24"/>
        </w:rPr>
        <w:pPrChange w:id="260" w:author="Gustavo Chazarreta" w:date="2021-11-09T17:22:00Z">
          <w:pPr>
            <w:jc w:val="both"/>
          </w:pPr>
        </w:pPrChange>
      </w:pPr>
      <w:del w:id="261" w:author="Gustavo Chazarreta" w:date="2021-11-09T17:22:00Z">
        <w:r w:rsidRPr="009244C5" w:rsidDel="004D084E">
          <w:rPr>
            <w:sz w:val="24"/>
            <w:szCs w:val="24"/>
          </w:rPr>
          <w:delText>Los motivos por los cuales registraremos nuestro Software</w:delText>
        </w:r>
        <w:r w:rsidR="00BE19F8" w:rsidRPr="009244C5" w:rsidDel="004D084E">
          <w:rPr>
            <w:sz w:val="24"/>
            <w:szCs w:val="24"/>
          </w:rPr>
          <w:fldChar w:fldCharType="begin"/>
        </w:r>
        <w:r w:rsidR="00BE19F8" w:rsidRPr="009244C5" w:rsidDel="004D084E">
          <w:rPr>
            <w:sz w:val="24"/>
            <w:szCs w:val="24"/>
          </w:rPr>
          <w:delInstrText xml:space="preserve"> XE "Los motivos por los cuales registraremos nuestro Software" </w:delInstrText>
        </w:r>
        <w:r w:rsidR="00BE19F8" w:rsidRPr="009244C5" w:rsidDel="004D084E">
          <w:rPr>
            <w:sz w:val="24"/>
            <w:szCs w:val="24"/>
          </w:rPr>
          <w:fldChar w:fldCharType="end"/>
        </w:r>
        <w:r w:rsidR="00BE19F8" w:rsidRPr="009244C5" w:rsidDel="004D084E">
          <w:rPr>
            <w:sz w:val="24"/>
            <w:szCs w:val="24"/>
          </w:rPr>
          <w:fldChar w:fldCharType="begin"/>
        </w:r>
        <w:r w:rsidR="00BE19F8" w:rsidRPr="009244C5" w:rsidDel="004D084E">
          <w:rPr>
            <w:sz w:val="24"/>
            <w:szCs w:val="24"/>
          </w:rPr>
          <w:delInstrText xml:space="preserve"> XE "Los motivos por los cuales registraremos nuestro Software" </w:delInstrText>
        </w:r>
        <w:r w:rsidR="00BE19F8" w:rsidRPr="009244C5" w:rsidDel="004D084E">
          <w:rPr>
            <w:sz w:val="24"/>
            <w:szCs w:val="24"/>
          </w:rPr>
          <w:fldChar w:fldCharType="end"/>
        </w:r>
      </w:del>
    </w:p>
    <w:p w14:paraId="76F8BD8F" w14:textId="53E8C6F4" w:rsidR="009244C5" w:rsidDel="004D084E" w:rsidRDefault="00E70B77" w:rsidP="004D084E">
      <w:pPr>
        <w:numPr>
          <w:ilvl w:val="0"/>
          <w:numId w:val="5"/>
        </w:numPr>
        <w:tabs>
          <w:tab w:val="right" w:leader="dot" w:pos="10423"/>
        </w:tabs>
        <w:jc w:val="both"/>
        <w:rPr>
          <w:del w:id="262" w:author="Gustavo Chazarreta" w:date="2021-11-09T17:22:00Z"/>
          <w:sz w:val="24"/>
          <w:szCs w:val="24"/>
        </w:rPr>
        <w:pPrChange w:id="263" w:author="Gustavo Chazarreta" w:date="2021-11-09T17:22:00Z">
          <w:pPr>
            <w:numPr>
              <w:numId w:val="5"/>
            </w:numPr>
            <w:ind w:left="720" w:hanging="360"/>
            <w:jc w:val="both"/>
          </w:pPr>
        </w:pPrChange>
      </w:pPr>
      <w:del w:id="264" w:author="Gustavo Chazarreta" w:date="2021-11-09T17:22:00Z">
        <w:r w:rsidRPr="009244C5" w:rsidDel="004D084E">
          <w:rPr>
            <w:b/>
            <w:sz w:val="24"/>
            <w:szCs w:val="24"/>
          </w:rPr>
          <w:delText>Seguridad</w:delText>
        </w:r>
        <w:r w:rsidR="003E5B73" w:rsidRPr="009244C5" w:rsidDel="004D084E">
          <w:rPr>
            <w:b/>
            <w:sz w:val="24"/>
            <w:szCs w:val="24"/>
          </w:rPr>
          <w:delText xml:space="preserve">: </w:delText>
        </w:r>
        <w:r w:rsidR="003E5B73" w:rsidRPr="009244C5" w:rsidDel="004D084E">
          <w:rPr>
            <w:sz w:val="24"/>
            <w:szCs w:val="24"/>
          </w:rPr>
          <w:delText>Se</w:delText>
        </w:r>
        <w:r w:rsidRPr="009244C5" w:rsidDel="004D084E">
          <w:rPr>
            <w:sz w:val="24"/>
            <w:szCs w:val="24"/>
          </w:rPr>
          <w:delText xml:space="preserve"> ingresa en el Registro de Derecho de Autor, se deberá tener certeza de la fecha, contenido y partes </w:delText>
        </w:r>
        <w:r w:rsidR="003E5B73" w:rsidRPr="009244C5" w:rsidDel="004D084E">
          <w:rPr>
            <w:sz w:val="24"/>
            <w:szCs w:val="24"/>
          </w:rPr>
          <w:delText>contrastantes</w:delText>
        </w:r>
        <w:r w:rsidRPr="009244C5" w:rsidDel="004D084E">
          <w:rPr>
            <w:sz w:val="24"/>
            <w:szCs w:val="24"/>
          </w:rPr>
          <w:delText>.</w:delText>
        </w:r>
        <w:r w:rsidR="009244C5" w:rsidDel="004D084E">
          <w:rPr>
            <w:sz w:val="24"/>
            <w:szCs w:val="24"/>
          </w:rPr>
          <w:delText xml:space="preserve"> </w:delText>
        </w:r>
        <w:r w:rsidRPr="009244C5" w:rsidDel="004D084E">
          <w:rPr>
            <w:sz w:val="24"/>
            <w:szCs w:val="24"/>
          </w:rPr>
          <w:delText>Se trata de la forma tradicional de proteger el código de un programa. Como todo lo que respecta al Derecho de Autor, el solo hecho de haber creado algo establece derechos morales y patrimoniales sobre la creación. Cuando registramos el software en la Dirección Nacional de Derecho de Autor, se obtiene una prueba fehaciente de autoría otorgada por el Estado.</w:delText>
        </w:r>
      </w:del>
    </w:p>
    <w:p w14:paraId="3F8D0060" w14:textId="4677875E" w:rsidR="009244C5" w:rsidDel="004D084E" w:rsidRDefault="00E70B77" w:rsidP="004D084E">
      <w:pPr>
        <w:numPr>
          <w:ilvl w:val="0"/>
          <w:numId w:val="5"/>
        </w:numPr>
        <w:tabs>
          <w:tab w:val="right" w:leader="dot" w:pos="10423"/>
        </w:tabs>
        <w:jc w:val="both"/>
        <w:rPr>
          <w:del w:id="265" w:author="Gustavo Chazarreta" w:date="2021-11-09T17:22:00Z"/>
          <w:sz w:val="24"/>
          <w:szCs w:val="24"/>
        </w:rPr>
        <w:pPrChange w:id="266" w:author="Gustavo Chazarreta" w:date="2021-11-09T17:22:00Z">
          <w:pPr>
            <w:numPr>
              <w:numId w:val="5"/>
            </w:numPr>
            <w:ind w:left="720" w:hanging="360"/>
            <w:jc w:val="both"/>
          </w:pPr>
        </w:pPrChange>
      </w:pPr>
      <w:del w:id="267" w:author="Gustavo Chazarreta" w:date="2021-11-09T17:22:00Z">
        <w:r w:rsidRPr="009244C5" w:rsidDel="004D084E">
          <w:rPr>
            <w:b/>
            <w:sz w:val="24"/>
            <w:szCs w:val="24"/>
          </w:rPr>
          <w:delText>Prueba de Auditoría</w:delText>
        </w:r>
        <w:r w:rsidR="003E5B73" w:rsidRPr="009244C5" w:rsidDel="004D084E">
          <w:rPr>
            <w:sz w:val="24"/>
            <w:szCs w:val="24"/>
          </w:rPr>
          <w:delText>: Una</w:delText>
        </w:r>
        <w:r w:rsidRPr="009244C5" w:rsidDel="004D084E">
          <w:rPr>
            <w:sz w:val="24"/>
            <w:szCs w:val="24"/>
          </w:rPr>
          <w:delText xml:space="preserve"> presunción de autoría que otorga el Estado, con una fecha cierta de inscripción.</w:delText>
        </w:r>
        <w:r w:rsidR="009244C5" w:rsidDel="004D084E">
          <w:rPr>
            <w:sz w:val="24"/>
            <w:szCs w:val="24"/>
          </w:rPr>
          <w:delText xml:space="preserve"> </w:delText>
        </w:r>
        <w:r w:rsidRPr="009244C5" w:rsidDel="004D084E">
          <w:rPr>
            <w:sz w:val="24"/>
            <w:szCs w:val="24"/>
          </w:rPr>
          <w:delText>Elemento de comparación</w:delText>
        </w:r>
        <w:r w:rsidR="003E5B73" w:rsidRPr="009244C5" w:rsidDel="004D084E">
          <w:rPr>
            <w:sz w:val="24"/>
            <w:szCs w:val="24"/>
          </w:rPr>
          <w:delText>: Mediante</w:delText>
        </w:r>
        <w:r w:rsidRPr="009244C5" w:rsidDel="004D084E">
          <w:rPr>
            <w:sz w:val="24"/>
            <w:szCs w:val="24"/>
          </w:rPr>
          <w:delText xml:space="preserve"> la Dirección Nacional de Derechos de Autor podemos usar como comparación en supuestos plagios y piraterías. La obra es remitida al Poder Judicial para su valoración</w:delText>
        </w:r>
        <w:r w:rsidR="009244C5" w:rsidDel="004D084E">
          <w:rPr>
            <w:sz w:val="24"/>
            <w:szCs w:val="24"/>
          </w:rPr>
          <w:delText xml:space="preserve"> </w:delText>
        </w:r>
      </w:del>
    </w:p>
    <w:p w14:paraId="1F542C3B" w14:textId="35D40AE4" w:rsidR="009244C5" w:rsidDel="004D084E" w:rsidRDefault="00E70B77" w:rsidP="004D084E">
      <w:pPr>
        <w:numPr>
          <w:ilvl w:val="0"/>
          <w:numId w:val="5"/>
        </w:numPr>
        <w:tabs>
          <w:tab w:val="right" w:leader="dot" w:pos="10423"/>
        </w:tabs>
        <w:jc w:val="both"/>
        <w:rPr>
          <w:del w:id="268" w:author="Gustavo Chazarreta" w:date="2021-11-09T17:22:00Z"/>
          <w:sz w:val="24"/>
          <w:szCs w:val="24"/>
        </w:rPr>
        <w:pPrChange w:id="269" w:author="Gustavo Chazarreta" w:date="2021-11-09T17:22:00Z">
          <w:pPr>
            <w:numPr>
              <w:numId w:val="5"/>
            </w:numPr>
            <w:ind w:left="720" w:hanging="360"/>
            <w:jc w:val="both"/>
          </w:pPr>
        </w:pPrChange>
      </w:pPr>
      <w:del w:id="270" w:author="Gustavo Chazarreta" w:date="2021-11-09T17:22:00Z">
        <w:r w:rsidRPr="009244C5" w:rsidDel="004D084E">
          <w:rPr>
            <w:b/>
            <w:sz w:val="24"/>
            <w:szCs w:val="24"/>
          </w:rPr>
          <w:delText>Protección del Usuario de buena fe</w:delText>
        </w:r>
        <w:r w:rsidR="003E5B73" w:rsidRPr="009244C5" w:rsidDel="004D084E">
          <w:rPr>
            <w:b/>
            <w:sz w:val="24"/>
            <w:szCs w:val="24"/>
          </w:rPr>
          <w:delText>:</w:delText>
        </w:r>
        <w:r w:rsidR="003E5B73" w:rsidRPr="009244C5" w:rsidDel="004D084E">
          <w:rPr>
            <w:sz w:val="24"/>
            <w:szCs w:val="24"/>
          </w:rPr>
          <w:delText xml:space="preserve"> Se</w:delText>
        </w:r>
        <w:r w:rsidRPr="009244C5" w:rsidDel="004D084E">
          <w:rPr>
            <w:sz w:val="24"/>
            <w:szCs w:val="24"/>
          </w:rPr>
          <w:delText xml:space="preserve"> presume autor de la Obra el que figura como tal en el certificado de registro, salvo prueba en contrario. Se publicara la obra conforme a las constancias que obran en la Dirección nacional de Derechos de Autor, quedaría eximido de responsabilidad penal, en el supuesto de que se presente el verdadero autor reclamando sus derechos.</w:delText>
        </w:r>
        <w:r w:rsidR="009244C5" w:rsidDel="004D084E">
          <w:rPr>
            <w:sz w:val="24"/>
            <w:szCs w:val="24"/>
          </w:rPr>
          <w:delText xml:space="preserve"> </w:delText>
        </w:r>
        <w:r w:rsidRPr="009244C5" w:rsidDel="004D084E">
          <w:rPr>
            <w:sz w:val="24"/>
            <w:szCs w:val="24"/>
          </w:rPr>
          <w:delText>El Software puede protegerse a través de la figura de la “marca”. Puede registrarse el nombre del software, el logo y los colores utilizados. El plazo de protección es por 10 años, renovables indefinidamente.</w:delText>
        </w:r>
        <w:r w:rsidR="009244C5" w:rsidDel="004D084E">
          <w:rPr>
            <w:sz w:val="24"/>
            <w:szCs w:val="24"/>
          </w:rPr>
          <w:delText xml:space="preserve"> </w:delText>
        </w:r>
      </w:del>
    </w:p>
    <w:p w14:paraId="7B31A69A" w14:textId="1F5A1C01" w:rsidR="00943932" w:rsidRPr="009244C5" w:rsidDel="004D084E" w:rsidRDefault="00E70B77" w:rsidP="004D084E">
      <w:pPr>
        <w:numPr>
          <w:ilvl w:val="0"/>
          <w:numId w:val="5"/>
        </w:numPr>
        <w:tabs>
          <w:tab w:val="right" w:leader="dot" w:pos="10423"/>
        </w:tabs>
        <w:jc w:val="both"/>
        <w:rPr>
          <w:del w:id="271" w:author="Gustavo Chazarreta" w:date="2021-11-09T17:22:00Z"/>
          <w:sz w:val="24"/>
          <w:szCs w:val="24"/>
        </w:rPr>
        <w:pPrChange w:id="272" w:author="Gustavo Chazarreta" w:date="2021-11-09T17:22:00Z">
          <w:pPr>
            <w:numPr>
              <w:numId w:val="5"/>
            </w:numPr>
            <w:ind w:left="720" w:hanging="360"/>
            <w:jc w:val="both"/>
          </w:pPr>
        </w:pPrChange>
      </w:pPr>
      <w:del w:id="273" w:author="Gustavo Chazarreta" w:date="2021-11-09T17:22:00Z">
        <w:r w:rsidRPr="009244C5" w:rsidDel="004D084E">
          <w:rPr>
            <w:b/>
            <w:sz w:val="24"/>
            <w:szCs w:val="24"/>
          </w:rPr>
          <w:delText>Publicidad de las obras y contratos registrados</w:delText>
        </w:r>
        <w:r w:rsidR="003E5B73" w:rsidRPr="009244C5" w:rsidDel="004D084E">
          <w:rPr>
            <w:b/>
            <w:sz w:val="24"/>
            <w:szCs w:val="24"/>
          </w:rPr>
          <w:delText>:</w:delText>
        </w:r>
        <w:r w:rsidR="003E5B73" w:rsidRPr="009244C5" w:rsidDel="004D084E">
          <w:rPr>
            <w:sz w:val="24"/>
            <w:szCs w:val="24"/>
          </w:rPr>
          <w:delText xml:space="preserve"> La</w:delText>
        </w:r>
        <w:r w:rsidRPr="009244C5" w:rsidDel="004D084E">
          <w:rPr>
            <w:sz w:val="24"/>
            <w:szCs w:val="24"/>
          </w:rPr>
          <w:delText xml:space="preserve"> función primordial de un registro es dar a conocer su contenido. La información beneficia a todo aquel que tiene interés en oponer su derecho frente a terceros y a quienes buscan cerciorarse sobre la viabilidad y legitimidad en una contratación.</w:delText>
        </w:r>
      </w:del>
    </w:p>
    <w:p w14:paraId="3AD1539D" w14:textId="510F0A31" w:rsidR="00E70B77" w:rsidRPr="009244C5" w:rsidDel="004D084E" w:rsidRDefault="002873B1" w:rsidP="004D084E">
      <w:pPr>
        <w:pStyle w:val="Ttulo2"/>
        <w:tabs>
          <w:tab w:val="right" w:leader="dot" w:pos="10423"/>
        </w:tabs>
        <w:rPr>
          <w:del w:id="274" w:author="Gustavo Chazarreta" w:date="2021-11-09T17:22:00Z"/>
          <w:b/>
          <w:color w:val="548DD4"/>
          <w:sz w:val="32"/>
          <w:szCs w:val="32"/>
        </w:rPr>
        <w:pPrChange w:id="275" w:author="Gustavo Chazarreta" w:date="2021-11-09T17:22:00Z">
          <w:pPr>
            <w:pStyle w:val="Ttulo2"/>
          </w:pPr>
        </w:pPrChange>
      </w:pPr>
      <w:bookmarkStart w:id="276" w:name="_Toc44176978"/>
      <w:del w:id="277" w:author="Gustavo Chazarreta" w:date="2021-11-09T17:22:00Z">
        <w:r w:rsidDel="004D084E">
          <w:rPr>
            <w:b/>
            <w:color w:val="548DD4"/>
            <w:sz w:val="32"/>
            <w:szCs w:val="32"/>
          </w:rPr>
          <w:delText>DERECHO DE AUTOR</w:delText>
        </w:r>
        <w:bookmarkEnd w:id="276"/>
        <w:r w:rsidDel="004D084E">
          <w:rPr>
            <w:b/>
            <w:color w:val="548DD4"/>
            <w:sz w:val="32"/>
            <w:szCs w:val="32"/>
          </w:rPr>
          <w:delText xml:space="preserve"> </w:delText>
        </w:r>
        <w:r w:rsidR="009244C5" w:rsidRPr="009244C5" w:rsidDel="004D084E">
          <w:rPr>
            <w:b/>
            <w:color w:val="548DD4"/>
            <w:sz w:val="32"/>
            <w:szCs w:val="32"/>
          </w:rPr>
          <w:fldChar w:fldCharType="begin"/>
        </w:r>
        <w:r w:rsidR="009244C5" w:rsidRPr="009244C5" w:rsidDel="004D084E">
          <w:rPr>
            <w:b/>
            <w:color w:val="548DD4"/>
            <w:sz w:val="32"/>
            <w:szCs w:val="32"/>
          </w:rPr>
          <w:delInstrText xml:space="preserve"> XE "Derecho de autor" </w:delInstrText>
        </w:r>
        <w:r w:rsidR="009244C5" w:rsidRPr="009244C5" w:rsidDel="004D084E">
          <w:rPr>
            <w:b/>
            <w:color w:val="548DD4"/>
            <w:sz w:val="32"/>
            <w:szCs w:val="32"/>
          </w:rPr>
          <w:fldChar w:fldCharType="end"/>
        </w:r>
      </w:del>
    </w:p>
    <w:p w14:paraId="0B8176A5" w14:textId="08831BB7" w:rsidR="00943932" w:rsidRPr="009244C5" w:rsidDel="004D084E" w:rsidRDefault="00E70B77" w:rsidP="004D084E">
      <w:pPr>
        <w:tabs>
          <w:tab w:val="right" w:leader="dot" w:pos="10423"/>
        </w:tabs>
        <w:jc w:val="both"/>
        <w:rPr>
          <w:del w:id="278" w:author="Gustavo Chazarreta" w:date="2021-11-09T17:22:00Z"/>
          <w:sz w:val="24"/>
          <w:szCs w:val="24"/>
        </w:rPr>
        <w:pPrChange w:id="279" w:author="Gustavo Chazarreta" w:date="2021-11-09T17:22:00Z">
          <w:pPr>
            <w:jc w:val="both"/>
          </w:pPr>
        </w:pPrChange>
      </w:pPr>
      <w:del w:id="280" w:author="Gustavo Chazarreta" w:date="2021-11-09T17:22:00Z">
        <w:r w:rsidRPr="009244C5" w:rsidDel="004D084E">
          <w:rPr>
            <w:sz w:val="24"/>
            <w:szCs w:val="24"/>
          </w:rPr>
          <w:delText>Para proteger al software pueden utilizarse varias herramientas de Propiedad Intelectual. El Software no es patentable, pero existen excepciones si se produce un “efecto técnico”. El derecho de Autor contempla el registro de software y las páginas web.</w:delText>
        </w:r>
      </w:del>
    </w:p>
    <w:p w14:paraId="00B14BCC" w14:textId="40ABC857" w:rsidR="00943932" w:rsidRPr="002873B1" w:rsidDel="004D084E" w:rsidRDefault="002873B1" w:rsidP="004D084E">
      <w:pPr>
        <w:pStyle w:val="Ttulo2"/>
        <w:tabs>
          <w:tab w:val="right" w:leader="dot" w:pos="10423"/>
        </w:tabs>
        <w:rPr>
          <w:del w:id="281" w:author="Gustavo Chazarreta" w:date="2021-11-09T17:22:00Z"/>
          <w:rFonts w:ascii="Calibri" w:hAnsi="Calibri" w:cs="Calibri"/>
          <w:b/>
          <w:color w:val="548DD4"/>
          <w:sz w:val="32"/>
          <w:szCs w:val="32"/>
        </w:rPr>
        <w:pPrChange w:id="282" w:author="Gustavo Chazarreta" w:date="2021-11-09T17:22:00Z">
          <w:pPr>
            <w:pStyle w:val="Ttulo2"/>
          </w:pPr>
        </w:pPrChange>
      </w:pPr>
      <w:bookmarkStart w:id="283" w:name="_Toc44176979"/>
      <w:del w:id="284" w:author="Gustavo Chazarreta" w:date="2021-11-09T17:22:00Z">
        <w:r w:rsidRPr="002873B1" w:rsidDel="004D084E">
          <w:rPr>
            <w:rFonts w:ascii="Calibri" w:hAnsi="Calibri" w:cs="Calibri"/>
            <w:b/>
            <w:color w:val="548DD4"/>
            <w:sz w:val="32"/>
            <w:szCs w:val="32"/>
          </w:rPr>
          <w:delText>PROPIEDAD INTELECTUAL</w:delText>
        </w:r>
        <w:bookmarkEnd w:id="283"/>
      </w:del>
    </w:p>
    <w:p w14:paraId="2CB578E6" w14:textId="2F44C563" w:rsidR="002873B1" w:rsidDel="004D084E" w:rsidRDefault="003E5B73" w:rsidP="004D084E">
      <w:pPr>
        <w:tabs>
          <w:tab w:val="right" w:leader="dot" w:pos="10423"/>
        </w:tabs>
        <w:jc w:val="both"/>
        <w:rPr>
          <w:del w:id="285" w:author="Gustavo Chazarreta" w:date="2021-11-09T17:22:00Z"/>
          <w:sz w:val="24"/>
          <w:szCs w:val="24"/>
        </w:rPr>
        <w:pPrChange w:id="286" w:author="Gustavo Chazarreta" w:date="2021-11-09T17:22:00Z">
          <w:pPr>
            <w:jc w:val="both"/>
          </w:pPr>
        </w:pPrChange>
      </w:pPr>
      <w:del w:id="287" w:author="Gustavo Chazarreta" w:date="2021-11-09T17:22:00Z">
        <w:r w:rsidRPr="009244C5" w:rsidDel="004D084E">
          <w:rPr>
            <w:sz w:val="24"/>
            <w:szCs w:val="24"/>
          </w:rPr>
          <w:delText xml:space="preserve"> </w:delText>
        </w:r>
        <w:r w:rsidR="00E70B77" w:rsidRPr="009244C5" w:rsidDel="004D084E">
          <w:rPr>
            <w:sz w:val="24"/>
            <w:szCs w:val="24"/>
          </w:rPr>
          <w:delText>Mediante este decreto se ejerce una protección para las diferentes expresiones de las obras de software y base de datos, así como sus diversos medios de reproducción. Es conveniente especificar las diferentes expresiones de las obras de software y base de datos, así como sus diversos medios de reproducción para una eficaz aplicación de l</w:delText>
        </w:r>
        <w:r w:rsidR="002873B1" w:rsidDel="004D084E">
          <w:rPr>
            <w:sz w:val="24"/>
            <w:szCs w:val="24"/>
          </w:rPr>
          <w:delText>a ley de propiedad intelectual.</w:delText>
        </w:r>
      </w:del>
    </w:p>
    <w:p w14:paraId="48EBD457" w14:textId="3FB8F59B" w:rsidR="00E70B77" w:rsidRPr="009244C5" w:rsidDel="004D084E" w:rsidRDefault="00E70B77" w:rsidP="004D084E">
      <w:pPr>
        <w:tabs>
          <w:tab w:val="right" w:leader="dot" w:pos="10423"/>
        </w:tabs>
        <w:jc w:val="both"/>
        <w:rPr>
          <w:del w:id="288" w:author="Gustavo Chazarreta" w:date="2021-11-09T17:22:00Z"/>
          <w:sz w:val="24"/>
          <w:szCs w:val="24"/>
        </w:rPr>
        <w:pPrChange w:id="289" w:author="Gustavo Chazarreta" w:date="2021-11-09T17:22:00Z">
          <w:pPr>
            <w:jc w:val="both"/>
          </w:pPr>
        </w:pPrChange>
      </w:pPr>
      <w:del w:id="290" w:author="Gustavo Chazarreta" w:date="2021-11-09T17:22:00Z">
        <w:r w:rsidRPr="009244C5" w:rsidDel="004D084E">
          <w:rPr>
            <w:sz w:val="24"/>
            <w:szCs w:val="24"/>
          </w:rPr>
          <w:delText>Para proceder al registro de obras de base de datos publicadas, debemos ingresar detalles de la estructura y organización de nuestro programa, así como de sus principales características, que permitan a criterio y riesgo del solicitante individualizar suficientemente la obra y dar la noción más fiel posible de su contenido.</w:delText>
        </w:r>
      </w:del>
    </w:p>
    <w:p w14:paraId="1A3DE935" w14:textId="44BB0937" w:rsidR="00E70B77" w:rsidRPr="009244C5" w:rsidDel="004D084E" w:rsidRDefault="003E5B73" w:rsidP="004D084E">
      <w:pPr>
        <w:tabs>
          <w:tab w:val="right" w:leader="dot" w:pos="10423"/>
        </w:tabs>
        <w:jc w:val="both"/>
        <w:rPr>
          <w:del w:id="291" w:author="Gustavo Chazarreta" w:date="2021-11-09T17:22:00Z"/>
          <w:sz w:val="24"/>
          <w:szCs w:val="24"/>
        </w:rPr>
        <w:pPrChange w:id="292" w:author="Gustavo Chazarreta" w:date="2021-11-09T17:22:00Z">
          <w:pPr>
            <w:jc w:val="both"/>
          </w:pPr>
        </w:pPrChange>
      </w:pPr>
      <w:del w:id="293" w:author="Gustavo Chazarreta" w:date="2021-11-09T17:22:00Z">
        <w:r w:rsidRPr="009244C5" w:rsidDel="004D084E">
          <w:rPr>
            <w:sz w:val="24"/>
            <w:szCs w:val="24"/>
          </w:rPr>
          <w:delText xml:space="preserve"> </w:delText>
        </w:r>
        <w:r w:rsidR="00E70B77" w:rsidRPr="009244C5" w:rsidDel="004D084E">
          <w:rPr>
            <w:sz w:val="24"/>
            <w:szCs w:val="24"/>
          </w:rPr>
          <w:delText>Para proceder al registro de nuestra aplicación, el solicitante incluirá bajo sobre lacrado y firmado todas las expresiones de la obra que juzgue convenientes y suficientes para identificar su creación y garantizar la reserva de su información secreta.</w:delText>
        </w:r>
      </w:del>
    </w:p>
    <w:p w14:paraId="54285F15" w14:textId="413104B5" w:rsidR="00E70B77" w:rsidRPr="009244C5" w:rsidDel="004D084E" w:rsidRDefault="003E5B73" w:rsidP="004D084E">
      <w:pPr>
        <w:tabs>
          <w:tab w:val="right" w:leader="dot" w:pos="10423"/>
        </w:tabs>
        <w:jc w:val="both"/>
        <w:rPr>
          <w:del w:id="294" w:author="Gustavo Chazarreta" w:date="2021-11-09T17:22:00Z"/>
          <w:sz w:val="24"/>
          <w:szCs w:val="24"/>
        </w:rPr>
        <w:pPrChange w:id="295" w:author="Gustavo Chazarreta" w:date="2021-11-09T17:22:00Z">
          <w:pPr>
            <w:jc w:val="both"/>
          </w:pPr>
        </w:pPrChange>
      </w:pPr>
      <w:del w:id="296" w:author="Gustavo Chazarreta" w:date="2021-11-09T17:22:00Z">
        <w:r w:rsidRPr="009244C5" w:rsidDel="004D084E">
          <w:rPr>
            <w:sz w:val="24"/>
            <w:szCs w:val="24"/>
          </w:rPr>
          <w:delText xml:space="preserve"> </w:delText>
        </w:r>
        <w:r w:rsidR="00E70B77" w:rsidRPr="009244C5" w:rsidDel="004D084E">
          <w:rPr>
            <w:sz w:val="24"/>
            <w:szCs w:val="24"/>
          </w:rPr>
          <w:delText>Contamos con la ley 11.723 que establece que los programas de computación se consideran como obras literarias, científicas o artísticas.  Con ese fin estaremos protegiendo legalmente nuestra aplicación, brindando seguridad jurídica y también comercial. Evitando reclamos por uno indebid</w:delText>
        </w:r>
        <w:r w:rsidR="002873B1" w:rsidDel="004D084E">
          <w:rPr>
            <w:sz w:val="24"/>
            <w:szCs w:val="24"/>
          </w:rPr>
          <w:delText xml:space="preserve">o o no autorizado. </w:delText>
        </w:r>
        <w:r w:rsidR="00E70B77" w:rsidRPr="009244C5" w:rsidDel="004D084E">
          <w:rPr>
            <w:sz w:val="24"/>
            <w:szCs w:val="24"/>
          </w:rPr>
          <w:delText xml:space="preserve">La misma ley dispone que </w:delText>
        </w:r>
      </w:del>
    </w:p>
    <w:p w14:paraId="2BD497C0" w14:textId="65FD371B" w:rsidR="00E70B77" w:rsidRPr="002873B1" w:rsidDel="004D084E" w:rsidRDefault="00E70B77" w:rsidP="004D084E">
      <w:pPr>
        <w:tabs>
          <w:tab w:val="right" w:leader="dot" w:pos="10423"/>
        </w:tabs>
        <w:jc w:val="both"/>
        <w:rPr>
          <w:del w:id="297" w:author="Gustavo Chazarreta" w:date="2021-11-09T17:22:00Z"/>
          <w:i/>
          <w:sz w:val="24"/>
          <w:szCs w:val="24"/>
        </w:rPr>
        <w:pPrChange w:id="298" w:author="Gustavo Chazarreta" w:date="2021-11-09T17:22:00Z">
          <w:pPr>
            <w:jc w:val="both"/>
          </w:pPr>
        </w:pPrChange>
      </w:pPr>
      <w:del w:id="299" w:author="Gustavo Chazarreta" w:date="2021-11-09T17:22:00Z">
        <w:r w:rsidRPr="002873B1" w:rsidDel="004D084E">
          <w:rPr>
            <w:i/>
            <w:sz w:val="24"/>
            <w:szCs w:val="24"/>
          </w:rPr>
          <w:delText>“la falta de inscripción trae como consecuencia la suspensión del derecho del autor hasta el momento en que la efectúe, recuperándose dichos derechos en el acto mismo de la inscripción, por el termino y condiciones que corresponda, sin perjuicio de la validez de las reproducciones, ediciones, ejecutaciones y toda otra publicación hechas durante el tiempo en que la obra no estuvo inscripta”.</w:delText>
        </w:r>
      </w:del>
    </w:p>
    <w:p w14:paraId="15CE628A" w14:textId="04E8017C" w:rsidR="00E70B77" w:rsidRPr="009244C5" w:rsidDel="004D084E" w:rsidRDefault="00E70B77" w:rsidP="004D084E">
      <w:pPr>
        <w:tabs>
          <w:tab w:val="right" w:leader="dot" w:pos="10423"/>
        </w:tabs>
        <w:jc w:val="both"/>
        <w:rPr>
          <w:del w:id="300" w:author="Gustavo Chazarreta" w:date="2021-11-09T17:22:00Z"/>
          <w:sz w:val="24"/>
          <w:szCs w:val="24"/>
        </w:rPr>
        <w:pPrChange w:id="301" w:author="Gustavo Chazarreta" w:date="2021-11-09T17:22:00Z">
          <w:pPr>
            <w:jc w:val="both"/>
          </w:pPr>
        </w:pPrChange>
      </w:pPr>
      <w:del w:id="302" w:author="Gustavo Chazarreta" w:date="2021-11-09T17:22:00Z">
        <w:r w:rsidRPr="009244C5" w:rsidDel="004D084E">
          <w:rPr>
            <w:sz w:val="24"/>
            <w:szCs w:val="24"/>
          </w:rPr>
          <w:delText>El registro del software es requisito para el ejercicio de los derechos que la Argentina reconoce.</w:delText>
        </w:r>
      </w:del>
    </w:p>
    <w:p w14:paraId="29A70E0B" w14:textId="14B0FB99" w:rsidR="00E70B77" w:rsidRPr="009244C5" w:rsidDel="004D084E" w:rsidRDefault="00E70B77" w:rsidP="004D084E">
      <w:pPr>
        <w:tabs>
          <w:tab w:val="right" w:leader="dot" w:pos="10423"/>
        </w:tabs>
        <w:jc w:val="both"/>
        <w:rPr>
          <w:del w:id="303" w:author="Gustavo Chazarreta" w:date="2021-11-09T17:22:00Z"/>
          <w:sz w:val="24"/>
          <w:szCs w:val="24"/>
        </w:rPr>
        <w:pPrChange w:id="304" w:author="Gustavo Chazarreta" w:date="2021-11-09T17:22:00Z">
          <w:pPr>
            <w:jc w:val="both"/>
          </w:pPr>
        </w:pPrChange>
      </w:pPr>
      <w:del w:id="305" w:author="Gustavo Chazarreta" w:date="2021-11-09T17:22:00Z">
        <w:r w:rsidRPr="009244C5" w:rsidDel="004D084E">
          <w:rPr>
            <w:sz w:val="24"/>
            <w:szCs w:val="24"/>
          </w:rPr>
          <w:delText>Este mismo registro nos otorgará la seguridad de que la obra existe desde determinada fecha, el título que se le asigno, y sobre la identidad de su autor o autores y sobretodo sobre su contenido, el cual corresponde al ejemplar depositado en el registro.</w:delText>
        </w:r>
      </w:del>
    </w:p>
    <w:p w14:paraId="08D28189" w14:textId="6C5BF6F7" w:rsidR="00E70B77" w:rsidRPr="009244C5" w:rsidDel="004D084E" w:rsidRDefault="00E70B77" w:rsidP="004D084E">
      <w:pPr>
        <w:tabs>
          <w:tab w:val="right" w:leader="dot" w:pos="10423"/>
        </w:tabs>
        <w:jc w:val="both"/>
        <w:rPr>
          <w:del w:id="306" w:author="Gustavo Chazarreta" w:date="2021-11-09T17:22:00Z"/>
          <w:sz w:val="24"/>
          <w:szCs w:val="24"/>
        </w:rPr>
        <w:pPrChange w:id="307" w:author="Gustavo Chazarreta" w:date="2021-11-09T17:22:00Z">
          <w:pPr>
            <w:jc w:val="both"/>
          </w:pPr>
        </w:pPrChange>
      </w:pPr>
      <w:del w:id="308" w:author="Gustavo Chazarreta" w:date="2021-11-09T17:22:00Z">
        <w:r w:rsidRPr="009244C5" w:rsidDel="004D084E">
          <w:rPr>
            <w:sz w:val="24"/>
            <w:szCs w:val="24"/>
          </w:rPr>
          <w:delText>Permite comparar y acreditar ante un eventual litigio o juicio que se plantee por copia ilegal o modificación no autorizada de la obra.</w:delText>
        </w:r>
      </w:del>
    </w:p>
    <w:p w14:paraId="0EC00777" w14:textId="702080D4" w:rsidR="003E5B73" w:rsidRPr="002873B1" w:rsidDel="004D084E" w:rsidRDefault="002873B1" w:rsidP="004D084E">
      <w:pPr>
        <w:pStyle w:val="Ttulo1"/>
        <w:tabs>
          <w:tab w:val="right" w:leader="dot" w:pos="10423"/>
        </w:tabs>
        <w:jc w:val="both"/>
        <w:rPr>
          <w:del w:id="309" w:author="Gustavo Chazarreta" w:date="2021-11-09T17:22:00Z"/>
          <w:rFonts w:ascii="Calibri" w:hAnsi="Calibri" w:cs="Calibri"/>
          <w:b/>
          <w:color w:val="548DD4"/>
        </w:rPr>
        <w:pPrChange w:id="310" w:author="Gustavo Chazarreta" w:date="2021-11-09T17:22:00Z">
          <w:pPr>
            <w:pStyle w:val="Ttulo1"/>
            <w:jc w:val="both"/>
          </w:pPr>
        </w:pPrChange>
      </w:pPr>
      <w:bookmarkStart w:id="311" w:name="_Toc44175946"/>
      <w:bookmarkStart w:id="312" w:name="_Toc44176980"/>
      <w:del w:id="313" w:author="Gustavo Chazarreta" w:date="2021-11-09T17:22:00Z">
        <w:r w:rsidRPr="002873B1" w:rsidDel="004D084E">
          <w:rPr>
            <w:rFonts w:ascii="Calibri" w:hAnsi="Calibri" w:cs="Calibri"/>
            <w:b/>
            <w:color w:val="548DD4"/>
          </w:rPr>
          <w:delText>PROTOCOLOS DE SEGURIDAD</w:delText>
        </w:r>
        <w:bookmarkEnd w:id="311"/>
        <w:bookmarkEnd w:id="312"/>
      </w:del>
    </w:p>
    <w:p w14:paraId="77EB1786" w14:textId="05F85F09" w:rsidR="002A7C38" w:rsidDel="004D084E" w:rsidRDefault="003E5B73" w:rsidP="004D084E">
      <w:pPr>
        <w:tabs>
          <w:tab w:val="right" w:leader="dot" w:pos="10423"/>
        </w:tabs>
        <w:jc w:val="both"/>
        <w:rPr>
          <w:del w:id="314" w:author="Gustavo Chazarreta" w:date="2021-11-09T17:22:00Z"/>
          <w:rFonts w:cs="Calibri"/>
        </w:rPr>
        <w:pPrChange w:id="315" w:author="Gustavo Chazarreta" w:date="2021-11-09T17:22:00Z">
          <w:pPr>
            <w:jc w:val="both"/>
          </w:pPr>
        </w:pPrChange>
      </w:pPr>
      <w:del w:id="316" w:author="Gustavo Chazarreta" w:date="2021-11-09T17:22:00Z">
        <w:r w:rsidRPr="002A7C38" w:rsidDel="004D084E">
          <w:rPr>
            <w:sz w:val="24"/>
            <w:szCs w:val="24"/>
          </w:rPr>
          <w:delText>Desde la App Monedero proponemos un método de seguridad para el usuario de forma que se sienta seguro de utilizar la aplicación desde su celular como desde su computadora, Tablet o dispositivo personal. Se tratara de implementar los métodos para gestionar y monitorear los datos del usuario mediante PCI DSS, Se necesitará instalar y mantener una configuración de firewall para proteger los datos de los usuarios de una manera segura y confiable para los mismos. El proceso de implementación de PCI DSS puede asumirse cumlpiendo el “ciclo de Deming”, que consiste en un modelo de mejoramiento continuo que tiene una lógica de cuatro pasos: Planear, Hacer, Revisar y Actuar.</w:delText>
        </w:r>
      </w:del>
    </w:p>
    <w:p w14:paraId="10F271D5" w14:textId="244DFD58" w:rsidR="003E5B73" w:rsidRPr="00405C84" w:rsidDel="004D084E" w:rsidRDefault="002A7C38" w:rsidP="004D084E">
      <w:pPr>
        <w:tabs>
          <w:tab w:val="right" w:leader="dot" w:pos="10423"/>
        </w:tabs>
        <w:jc w:val="center"/>
        <w:rPr>
          <w:del w:id="317" w:author="Gustavo Chazarreta" w:date="2021-11-09T17:22:00Z"/>
          <w:rFonts w:cs="Calibri"/>
        </w:rPr>
        <w:pPrChange w:id="318" w:author="Gustavo Chazarreta" w:date="2021-11-09T17:22:00Z">
          <w:pPr>
            <w:jc w:val="center"/>
          </w:pPr>
        </w:pPrChange>
      </w:pPr>
      <w:del w:id="319" w:author="Gustavo Chazarreta" w:date="2021-11-09T17:22:00Z">
        <w:r w:rsidRPr="00405C84" w:rsidDel="004D084E">
          <w:rPr>
            <w:rFonts w:cs="Calibri"/>
          </w:rPr>
          <w:fldChar w:fldCharType="begin"/>
        </w:r>
        <w:r w:rsidRPr="00405C84" w:rsidDel="004D084E">
          <w:rPr>
            <w:rFonts w:cs="Calibri"/>
          </w:rPr>
          <w:delInstrText xml:space="preserve"> INCLUDEPICTURE "https://lh3.googleusercontent.com/MJzNwImdu0MlRowuU2zU53Qb-oBwOg0eapRM80YJjw2i67rasYNpEwhRcwcM8y6VQjIq63u6PQUV0swhnAjhmWFRjdX0AbzzD-00er8kYA_dso878FfkXjFV5pLeSe32LS3-K_U3" \* MERGEFORMATINET </w:delInstrText>
        </w:r>
        <w:r w:rsidRPr="00405C84" w:rsidDel="004D084E">
          <w:rPr>
            <w:rFonts w:cs="Calibri"/>
          </w:rPr>
          <w:fldChar w:fldCharType="separate"/>
        </w:r>
        <w:r w:rsidR="003C1AB8" w:rsidDel="004D084E">
          <w:rPr>
            <w:rFonts w:cs="Calibri"/>
          </w:rPr>
          <w:fldChar w:fldCharType="begin"/>
        </w:r>
        <w:r w:rsidR="003C1AB8" w:rsidDel="004D084E">
          <w:rPr>
            <w:rFonts w:cs="Calibri"/>
          </w:rPr>
          <w:delInstrText xml:space="preserve"> </w:delInstrText>
        </w:r>
        <w:r w:rsidR="003C1AB8" w:rsidDel="004D084E">
          <w:rPr>
            <w:rFonts w:cs="Calibri"/>
          </w:rPr>
          <w:delInstrText>INCLUDEPICTURE  "https://lh3.googleusercontent.com/MJzNwImdu0MlRowuU2zU53Qb-oBwOg0eapRM80YJjw2i67rasYNpEwhRcwcM8y6VQjIq63u6PQUV0swhnAjhmWFRjdX0AbzzD-00er8kYA_dso878FfkXjFV5pLeSe32LS3-K_U3" \* MERGEFORMATINET</w:delInstrText>
        </w:r>
        <w:r w:rsidR="003C1AB8" w:rsidDel="004D084E">
          <w:rPr>
            <w:rFonts w:cs="Calibri"/>
          </w:rPr>
          <w:delInstrText xml:space="preserve"> </w:delInstrText>
        </w:r>
        <w:r w:rsidR="003C1AB8" w:rsidDel="004D084E">
          <w:rPr>
            <w:rFonts w:cs="Calibri"/>
          </w:rPr>
          <w:fldChar w:fldCharType="separate"/>
        </w:r>
        <w:r w:rsidR="004D084E" w:rsidDel="004D084E">
          <w:rPr>
            <w:rFonts w:cs="Calibri"/>
          </w:rPr>
          <w:pict w14:anchorId="2F2E7D92">
            <v:shape id="_x0000_i1027" type="#_x0000_t75" style="width:410pt;height:208.5pt">
              <v:imagedata r:id="rId18" r:href="rId19"/>
            </v:shape>
          </w:pict>
        </w:r>
        <w:r w:rsidR="003C1AB8" w:rsidDel="004D084E">
          <w:rPr>
            <w:rFonts w:cs="Calibri"/>
          </w:rPr>
          <w:fldChar w:fldCharType="end"/>
        </w:r>
        <w:r w:rsidRPr="00405C84" w:rsidDel="004D084E">
          <w:rPr>
            <w:rFonts w:cs="Calibri"/>
          </w:rPr>
          <w:fldChar w:fldCharType="end"/>
        </w:r>
      </w:del>
    </w:p>
    <w:p w14:paraId="4005BF7C" w14:textId="65F5B7B9" w:rsidR="003E5B73" w:rsidRPr="002A7C38" w:rsidDel="004D084E" w:rsidRDefault="003E5B73" w:rsidP="004D084E">
      <w:pPr>
        <w:tabs>
          <w:tab w:val="right" w:leader="dot" w:pos="10423"/>
        </w:tabs>
        <w:jc w:val="both"/>
        <w:rPr>
          <w:del w:id="320" w:author="Gustavo Chazarreta" w:date="2021-11-09T17:22:00Z"/>
          <w:sz w:val="24"/>
          <w:szCs w:val="24"/>
        </w:rPr>
        <w:pPrChange w:id="321" w:author="Gustavo Chazarreta" w:date="2021-11-09T17:22:00Z">
          <w:pPr>
            <w:jc w:val="both"/>
          </w:pPr>
        </w:pPrChange>
      </w:pPr>
      <w:del w:id="322" w:author="Gustavo Chazarreta" w:date="2021-11-09T17:22:00Z">
        <w:r w:rsidRPr="002A7C38" w:rsidDel="004D084E">
          <w:rPr>
            <w:sz w:val="24"/>
            <w:szCs w:val="24"/>
          </w:rPr>
          <w:delText>El enfoque “seguro por diseño” anima a los desarrolladores a crear sus aplicaciones pensando en la seguridad. Se basa en tres principios que forman la base de la seguridad de la información:</w:delText>
        </w:r>
      </w:del>
    </w:p>
    <w:p w14:paraId="378FE059" w14:textId="01FE21FC" w:rsidR="003E5B73" w:rsidRPr="002A7C38" w:rsidDel="004D084E" w:rsidRDefault="003E5B73" w:rsidP="004D084E">
      <w:pPr>
        <w:numPr>
          <w:ilvl w:val="0"/>
          <w:numId w:val="6"/>
        </w:numPr>
        <w:tabs>
          <w:tab w:val="right" w:leader="dot" w:pos="10423"/>
        </w:tabs>
        <w:jc w:val="both"/>
        <w:rPr>
          <w:del w:id="323" w:author="Gustavo Chazarreta" w:date="2021-11-09T17:22:00Z"/>
          <w:sz w:val="24"/>
          <w:szCs w:val="24"/>
        </w:rPr>
        <w:pPrChange w:id="324" w:author="Gustavo Chazarreta" w:date="2021-11-09T17:22:00Z">
          <w:pPr>
            <w:numPr>
              <w:numId w:val="6"/>
            </w:numPr>
            <w:ind w:left="720" w:hanging="360"/>
            <w:jc w:val="both"/>
          </w:pPr>
        </w:pPrChange>
      </w:pPr>
      <w:del w:id="325" w:author="Gustavo Chazarreta" w:date="2021-11-09T17:22:00Z">
        <w:r w:rsidRPr="002A7C38" w:rsidDel="004D084E">
          <w:rPr>
            <w:sz w:val="24"/>
            <w:szCs w:val="24"/>
          </w:rPr>
          <w:delText>Los usuarios solo pueden tener acceso a los datos para los que tienen permiso.</w:delText>
        </w:r>
      </w:del>
    </w:p>
    <w:p w14:paraId="259E8A2E" w14:textId="6522454C" w:rsidR="003E5B73" w:rsidRPr="002A7C38" w:rsidDel="004D084E" w:rsidRDefault="003E5B73" w:rsidP="004D084E">
      <w:pPr>
        <w:numPr>
          <w:ilvl w:val="0"/>
          <w:numId w:val="6"/>
        </w:numPr>
        <w:tabs>
          <w:tab w:val="right" w:leader="dot" w:pos="10423"/>
        </w:tabs>
        <w:jc w:val="both"/>
        <w:rPr>
          <w:del w:id="326" w:author="Gustavo Chazarreta" w:date="2021-11-09T17:22:00Z"/>
          <w:sz w:val="24"/>
          <w:szCs w:val="24"/>
        </w:rPr>
        <w:pPrChange w:id="327" w:author="Gustavo Chazarreta" w:date="2021-11-09T17:22:00Z">
          <w:pPr>
            <w:numPr>
              <w:numId w:val="6"/>
            </w:numPr>
            <w:ind w:left="720" w:hanging="360"/>
            <w:jc w:val="both"/>
          </w:pPr>
        </w:pPrChange>
      </w:pPr>
      <w:del w:id="328" w:author="Gustavo Chazarreta" w:date="2021-11-09T17:22:00Z">
        <w:r w:rsidRPr="002A7C38" w:rsidDel="004D084E">
          <w:rPr>
            <w:sz w:val="24"/>
            <w:szCs w:val="24"/>
          </w:rPr>
          <w:delText>Los sistemas deben garantizar que los usuarios no autorizados no puedan manipular ni alterar datos.</w:delText>
        </w:r>
      </w:del>
    </w:p>
    <w:p w14:paraId="4E27C400" w14:textId="3EEF9FA0" w:rsidR="003E5B73" w:rsidRPr="002A7C38" w:rsidDel="004D084E" w:rsidRDefault="003E5B73" w:rsidP="004D084E">
      <w:pPr>
        <w:numPr>
          <w:ilvl w:val="0"/>
          <w:numId w:val="6"/>
        </w:numPr>
        <w:tabs>
          <w:tab w:val="right" w:leader="dot" w:pos="10423"/>
        </w:tabs>
        <w:jc w:val="both"/>
        <w:rPr>
          <w:del w:id="329" w:author="Gustavo Chazarreta" w:date="2021-11-09T17:22:00Z"/>
          <w:sz w:val="24"/>
          <w:szCs w:val="24"/>
        </w:rPr>
        <w:pPrChange w:id="330" w:author="Gustavo Chazarreta" w:date="2021-11-09T17:22:00Z">
          <w:pPr>
            <w:numPr>
              <w:numId w:val="6"/>
            </w:numPr>
            <w:ind w:left="720" w:hanging="360"/>
            <w:jc w:val="both"/>
          </w:pPr>
        </w:pPrChange>
      </w:pPr>
      <w:del w:id="331" w:author="Gustavo Chazarreta" w:date="2021-11-09T17:22:00Z">
        <w:r w:rsidRPr="002A7C38" w:rsidDel="004D084E">
          <w:rPr>
            <w:sz w:val="24"/>
            <w:szCs w:val="24"/>
          </w:rPr>
          <w:delText>Los sistemas deben otorgarles a los usuarios autorizados acceso a los datos cuando lo necesiten.</w:delText>
        </w:r>
      </w:del>
    </w:p>
    <w:p w14:paraId="6697242A" w14:textId="2EDFD581" w:rsidR="002A7C38" w:rsidDel="004D084E" w:rsidRDefault="003E5B73" w:rsidP="004D084E">
      <w:pPr>
        <w:tabs>
          <w:tab w:val="right" w:leader="dot" w:pos="10423"/>
        </w:tabs>
        <w:jc w:val="both"/>
        <w:rPr>
          <w:del w:id="332" w:author="Gustavo Chazarreta" w:date="2021-11-09T17:22:00Z"/>
          <w:sz w:val="24"/>
          <w:szCs w:val="24"/>
        </w:rPr>
        <w:pPrChange w:id="333" w:author="Gustavo Chazarreta" w:date="2021-11-09T17:22:00Z">
          <w:pPr>
            <w:jc w:val="both"/>
          </w:pPr>
        </w:pPrChange>
      </w:pPr>
      <w:del w:id="334" w:author="Gustavo Chazarreta" w:date="2021-11-09T17:22:00Z">
        <w:r w:rsidRPr="002A7C38" w:rsidDel="004D084E">
          <w:rPr>
            <w:sz w:val="24"/>
            <w:szCs w:val="24"/>
          </w:rPr>
          <w:delText xml:space="preserve">La </w:delText>
        </w:r>
        <w:r w:rsidR="003C1AB8" w:rsidDel="004D084E">
          <w:fldChar w:fldCharType="begin"/>
        </w:r>
        <w:r w:rsidR="003C1AB8" w:rsidDel="004D084E">
          <w:delInstrText xml:space="preserve"> HYPERLINK "https://www.owasp.org/index.php/Top_10_2013-Top_10" </w:delInstrText>
        </w:r>
        <w:r w:rsidR="003C1AB8" w:rsidDel="004D084E">
          <w:fldChar w:fldCharType="separate"/>
        </w:r>
        <w:r w:rsidRPr="002A7C38" w:rsidDel="004D084E">
          <w:rPr>
            <w:rStyle w:val="Hipervnculo"/>
            <w:sz w:val="24"/>
            <w:szCs w:val="24"/>
          </w:rPr>
          <w:delText>Fundación OWASP</w:delText>
        </w:r>
        <w:r w:rsidR="003C1AB8" w:rsidDel="004D084E">
          <w:rPr>
            <w:rStyle w:val="Hipervnculo"/>
            <w:sz w:val="24"/>
            <w:szCs w:val="24"/>
          </w:rPr>
          <w:fldChar w:fldCharType="end"/>
        </w:r>
        <w:r w:rsidRPr="002A7C38" w:rsidDel="004D084E">
          <w:rPr>
            <w:sz w:val="24"/>
            <w:szCs w:val="24"/>
          </w:rPr>
          <w:delText xml:space="preserve"> (Proyecto Abierto de Seguridad de Aplicaciones Web), partidaria del enfoque “seguro por diseño”, tiene como propósito ayudar a los desarrolladores y a las empresas a crear y manejar aplicaciones confiables para los usuarios. Para ello, publica las vulnerabilidades más comunes de modo que cualquier persona pueda identificarlas cuando las encuentra online. </w:delText>
        </w:r>
      </w:del>
    </w:p>
    <w:p w14:paraId="4F535C3D" w14:textId="352A63E2" w:rsidR="003E5B73" w:rsidRPr="002A7C38" w:rsidDel="004D084E" w:rsidRDefault="003E5B73" w:rsidP="004D084E">
      <w:pPr>
        <w:tabs>
          <w:tab w:val="right" w:leader="dot" w:pos="10423"/>
        </w:tabs>
        <w:jc w:val="both"/>
        <w:rPr>
          <w:del w:id="335" w:author="Gustavo Chazarreta" w:date="2021-11-09T17:22:00Z"/>
          <w:sz w:val="24"/>
          <w:szCs w:val="24"/>
        </w:rPr>
        <w:pPrChange w:id="336" w:author="Gustavo Chazarreta" w:date="2021-11-09T17:22:00Z">
          <w:pPr>
            <w:jc w:val="both"/>
          </w:pPr>
        </w:pPrChange>
      </w:pPr>
      <w:del w:id="337" w:author="Gustavo Chazarreta" w:date="2021-11-09T17:22:00Z">
        <w:r w:rsidRPr="002A7C38" w:rsidDel="004D084E">
          <w:rPr>
            <w:sz w:val="24"/>
            <w:szCs w:val="24"/>
          </w:rPr>
          <w:delText>Éstas son las primeras tres:</w:delText>
        </w:r>
      </w:del>
    </w:p>
    <w:p w14:paraId="4C06691A" w14:textId="2A43310C" w:rsidR="002A7C38" w:rsidDel="004D084E" w:rsidRDefault="003E5B73" w:rsidP="004D084E">
      <w:pPr>
        <w:tabs>
          <w:tab w:val="right" w:leader="dot" w:pos="10423"/>
        </w:tabs>
        <w:jc w:val="both"/>
        <w:rPr>
          <w:del w:id="338" w:author="Gustavo Chazarreta" w:date="2021-11-09T17:22:00Z"/>
          <w:sz w:val="24"/>
          <w:szCs w:val="24"/>
        </w:rPr>
        <w:pPrChange w:id="339" w:author="Gustavo Chazarreta" w:date="2021-11-09T17:22:00Z">
          <w:pPr>
            <w:jc w:val="both"/>
          </w:pPr>
        </w:pPrChange>
      </w:pPr>
      <w:del w:id="340" w:author="Gustavo Chazarreta" w:date="2021-11-09T17:22:00Z">
        <w:r w:rsidRPr="002A7C38" w:rsidDel="004D084E">
          <w:rPr>
            <w:b/>
            <w:sz w:val="24"/>
            <w:szCs w:val="24"/>
          </w:rPr>
          <w:delText>Las Fallas de inyección</w:delText>
        </w:r>
        <w:r w:rsidRPr="002A7C38" w:rsidDel="004D084E">
          <w:rPr>
            <w:sz w:val="24"/>
            <w:szCs w:val="24"/>
          </w:rPr>
          <w:delText>, que afectan consultas SQL, comandos del sistema operativo, entre otros, es la número uno.</w:delText>
        </w:r>
      </w:del>
    </w:p>
    <w:p w14:paraId="2CFAD53A" w14:textId="15B29FCE" w:rsidR="002A7C38" w:rsidDel="004D084E" w:rsidRDefault="003E5B73" w:rsidP="004D084E">
      <w:pPr>
        <w:tabs>
          <w:tab w:val="right" w:leader="dot" w:pos="10423"/>
        </w:tabs>
        <w:jc w:val="both"/>
        <w:rPr>
          <w:del w:id="341" w:author="Gustavo Chazarreta" w:date="2021-11-09T17:22:00Z"/>
          <w:sz w:val="24"/>
          <w:szCs w:val="24"/>
        </w:rPr>
        <w:pPrChange w:id="342" w:author="Gustavo Chazarreta" w:date="2021-11-09T17:22:00Z">
          <w:pPr>
            <w:jc w:val="both"/>
          </w:pPr>
        </w:pPrChange>
      </w:pPr>
      <w:del w:id="343" w:author="Gustavo Chazarreta" w:date="2021-11-09T17:22:00Z">
        <w:r w:rsidRPr="002A7C38" w:rsidDel="004D084E">
          <w:rPr>
            <w:sz w:val="24"/>
            <w:szCs w:val="24"/>
          </w:rPr>
          <w:delText>Ejemplo: En un sistema vulnerable, el atacante inserta un script en el formulario de inicio de sesión como reemplazo de una cuenta de datos legítima (como el nombre de usuario y la contraseña). El intérprete (un programa que el usuario no puede ver, pero que está llevando a cabo las instrucciones dadas) ejecuta el comando no deseado y le permite al atacante acceder a los datos en el sistema host, robarlos, alterarlos, denegar el acceso o, en el peor de los casos, tomar el control absoluto.</w:delText>
        </w:r>
      </w:del>
    </w:p>
    <w:p w14:paraId="2DD2D030" w14:textId="75280E08" w:rsidR="002A7C38" w:rsidDel="004D084E" w:rsidRDefault="003E5B73" w:rsidP="004D084E">
      <w:pPr>
        <w:tabs>
          <w:tab w:val="right" w:leader="dot" w:pos="10423"/>
        </w:tabs>
        <w:jc w:val="both"/>
        <w:rPr>
          <w:del w:id="344" w:author="Gustavo Chazarreta" w:date="2021-11-09T17:22:00Z"/>
          <w:rFonts w:cs="Calibri"/>
          <w:sz w:val="24"/>
          <w:szCs w:val="24"/>
        </w:rPr>
        <w:pPrChange w:id="345" w:author="Gustavo Chazarreta" w:date="2021-11-09T17:22:00Z">
          <w:pPr>
            <w:jc w:val="both"/>
          </w:pPr>
        </w:pPrChange>
      </w:pPr>
      <w:del w:id="346" w:author="Gustavo Chazarreta" w:date="2021-11-09T17:22:00Z">
        <w:r w:rsidRPr="002A7C38" w:rsidDel="004D084E">
          <w:rPr>
            <w:rFonts w:cs="Calibri"/>
            <w:b/>
            <w:bCs/>
            <w:sz w:val="24"/>
            <w:szCs w:val="24"/>
          </w:rPr>
          <w:delText xml:space="preserve">La Pérdida de autenticación y gestión de sesiones </w:delText>
        </w:r>
        <w:r w:rsidRPr="002A7C38" w:rsidDel="004D084E">
          <w:rPr>
            <w:rFonts w:cs="Calibri"/>
            <w:sz w:val="24"/>
            <w:szCs w:val="24"/>
          </w:rPr>
          <w:delText>es otra falla muy extendida y comúnmente aprovechada por los atacantes, mediante la cual una aplicación Web no logra proteger los datos confidenciales.</w:delText>
        </w:r>
      </w:del>
    </w:p>
    <w:p w14:paraId="0B898B2C" w14:textId="76179A68" w:rsidR="002A7C38" w:rsidDel="004D084E" w:rsidRDefault="003E5B73" w:rsidP="004D084E">
      <w:pPr>
        <w:tabs>
          <w:tab w:val="right" w:leader="dot" w:pos="10423"/>
        </w:tabs>
        <w:jc w:val="both"/>
        <w:rPr>
          <w:del w:id="347" w:author="Gustavo Chazarreta" w:date="2021-11-09T17:22:00Z"/>
          <w:rFonts w:cs="Calibri"/>
          <w:sz w:val="24"/>
          <w:szCs w:val="24"/>
        </w:rPr>
        <w:pPrChange w:id="348" w:author="Gustavo Chazarreta" w:date="2021-11-09T17:22:00Z">
          <w:pPr>
            <w:jc w:val="both"/>
          </w:pPr>
        </w:pPrChange>
      </w:pPr>
      <w:del w:id="349" w:author="Gustavo Chazarreta" w:date="2021-11-09T17:22:00Z">
        <w:r w:rsidRPr="002A7C38" w:rsidDel="004D084E">
          <w:rPr>
            <w:rFonts w:cs="Calibri"/>
            <w:sz w:val="24"/>
            <w:szCs w:val="24"/>
          </w:rPr>
          <w:delText xml:space="preserve">Ejemplo: El usuario se identifica (por lo general) proporcionando un nombre de usuario y una contraseña, y recibe un ID de sesión de la aplicación vinculado a sus credenciales. Sin embargo, si la conexión no está cifrada, un atacante podría utilizar un ataque de interceptación de tipo </w:delText>
        </w:r>
        <w:r w:rsidRPr="002A7C38" w:rsidDel="004D084E">
          <w:rPr>
            <w:rFonts w:cs="Calibri"/>
            <w:i/>
            <w:iCs/>
            <w:sz w:val="24"/>
            <w:szCs w:val="24"/>
          </w:rPr>
          <w:delText>man-in-the-middle</w:delText>
        </w:r>
        <w:r w:rsidRPr="002A7C38" w:rsidDel="004D084E">
          <w:rPr>
            <w:rFonts w:cs="Calibri"/>
            <w:sz w:val="24"/>
            <w:szCs w:val="24"/>
          </w:rPr>
          <w:delText xml:space="preserve"> para capturar los datos confidenciales transferidos. Los usuarios malintencionados también pueden secuestrar la sesión o, peor aún, hacerse pasar por la víctima mediante el uso no autorizado del ID de sesión que aparece en la URL.</w:delText>
        </w:r>
      </w:del>
    </w:p>
    <w:p w14:paraId="36ACC045" w14:textId="6E98E8EF" w:rsidR="002A7C38" w:rsidDel="004D084E" w:rsidRDefault="003E5B73" w:rsidP="004D084E">
      <w:pPr>
        <w:tabs>
          <w:tab w:val="right" w:leader="dot" w:pos="10423"/>
        </w:tabs>
        <w:jc w:val="both"/>
        <w:rPr>
          <w:del w:id="350" w:author="Gustavo Chazarreta" w:date="2021-11-09T17:22:00Z"/>
          <w:rFonts w:cs="Calibri"/>
          <w:sz w:val="24"/>
          <w:szCs w:val="24"/>
        </w:rPr>
        <w:pPrChange w:id="351" w:author="Gustavo Chazarreta" w:date="2021-11-09T17:22:00Z">
          <w:pPr>
            <w:jc w:val="both"/>
          </w:pPr>
        </w:pPrChange>
      </w:pPr>
      <w:del w:id="352" w:author="Gustavo Chazarreta" w:date="2021-11-09T17:22:00Z">
        <w:r w:rsidRPr="002A7C38" w:rsidDel="004D084E">
          <w:rPr>
            <w:rFonts w:cs="Calibri"/>
            <w:b/>
            <w:bCs/>
            <w:sz w:val="24"/>
            <w:szCs w:val="24"/>
          </w:rPr>
          <w:delText>La Secuencia de comandos en sitios cruzados (también conocida como XSS)</w:delText>
        </w:r>
        <w:r w:rsidRPr="002A7C38" w:rsidDel="004D084E">
          <w:rPr>
            <w:rFonts w:cs="Calibri"/>
            <w:sz w:val="24"/>
            <w:szCs w:val="24"/>
          </w:rPr>
          <w:delText>, es otra vulnerabilidad muy común. Le permite al atacante comprometer la cuenta de un usuario o tomar control de ella para extraer sus datos. El atacante también puede redirigir a la víctima a una página maliciosa o instalar malware en su sistema.</w:delText>
        </w:r>
        <w:r w:rsidR="002A7C38" w:rsidDel="004D084E">
          <w:rPr>
            <w:rFonts w:cs="Calibri"/>
            <w:sz w:val="24"/>
            <w:szCs w:val="24"/>
          </w:rPr>
          <w:delText xml:space="preserve"> </w:delText>
        </w:r>
      </w:del>
    </w:p>
    <w:p w14:paraId="1C58F421" w14:textId="707B2975" w:rsidR="002A7C38" w:rsidDel="004D084E" w:rsidRDefault="003E5B73" w:rsidP="004D084E">
      <w:pPr>
        <w:tabs>
          <w:tab w:val="right" w:leader="dot" w:pos="10423"/>
        </w:tabs>
        <w:jc w:val="both"/>
        <w:rPr>
          <w:del w:id="353" w:author="Gustavo Chazarreta" w:date="2021-11-09T17:22:00Z"/>
          <w:rFonts w:cs="Calibri"/>
          <w:sz w:val="24"/>
          <w:szCs w:val="24"/>
        </w:rPr>
        <w:pPrChange w:id="354" w:author="Gustavo Chazarreta" w:date="2021-11-09T17:22:00Z">
          <w:pPr>
            <w:jc w:val="both"/>
          </w:pPr>
        </w:pPrChange>
      </w:pPr>
      <w:del w:id="355" w:author="Gustavo Chazarreta" w:date="2021-11-09T17:22:00Z">
        <w:r w:rsidRPr="002A7C38" w:rsidDel="004D084E">
          <w:rPr>
            <w:rFonts w:cs="Calibri"/>
            <w:sz w:val="24"/>
            <w:szCs w:val="24"/>
          </w:rPr>
          <w:delText>Ejemplo: El usuario recibe un correo electrónico o un mensaje en los medios sociales, que contiene un vínculo malicioso. Cuando la víctima hace clic en él y es redirigida al sitio, se ejecuta un script incrustado por el atacante que le permite secuestrar la sesión del usuario o extraer datos desde el sitio.</w:delText>
        </w:r>
      </w:del>
    </w:p>
    <w:p w14:paraId="1B9A6065" w14:textId="3F99559E" w:rsidR="00C876B8" w:rsidDel="004D084E" w:rsidRDefault="00C876B8" w:rsidP="004D084E">
      <w:pPr>
        <w:pStyle w:val="Ttulo2"/>
        <w:tabs>
          <w:tab w:val="right" w:leader="dot" w:pos="10423"/>
        </w:tabs>
        <w:rPr>
          <w:del w:id="356" w:author="Gustavo Chazarreta" w:date="2021-11-09T17:22:00Z"/>
          <w:rFonts w:cs="Calibri"/>
          <w:b/>
          <w:color w:val="548DD4"/>
          <w:sz w:val="32"/>
          <w:szCs w:val="32"/>
        </w:rPr>
        <w:pPrChange w:id="357" w:author="Gustavo Chazarreta" w:date="2021-11-09T17:22:00Z">
          <w:pPr>
            <w:pStyle w:val="Ttulo2"/>
          </w:pPr>
        </w:pPrChange>
      </w:pPr>
      <w:bookmarkStart w:id="358" w:name="_Toc44176981"/>
      <w:del w:id="359" w:author="Gustavo Chazarreta" w:date="2021-11-09T17:22:00Z">
        <w:r w:rsidDel="004D084E">
          <w:rPr>
            <w:rFonts w:cs="Calibri"/>
            <w:b/>
            <w:color w:val="548DD4"/>
            <w:sz w:val="32"/>
            <w:szCs w:val="32"/>
          </w:rPr>
          <w:delText xml:space="preserve">PROTOCOLOS DE SEGURIDAD </w:delText>
        </w:r>
        <w:r w:rsidR="00B66CC0" w:rsidDel="004D084E">
          <w:rPr>
            <w:rFonts w:cs="Calibri"/>
            <w:b/>
            <w:color w:val="548DD4"/>
            <w:sz w:val="32"/>
            <w:szCs w:val="32"/>
          </w:rPr>
          <w:delText>A IMPLEMENTAR</w:delText>
        </w:r>
        <w:bookmarkEnd w:id="358"/>
        <w:r w:rsidR="00B66CC0" w:rsidDel="004D084E">
          <w:rPr>
            <w:rFonts w:cs="Calibri"/>
            <w:b/>
            <w:color w:val="548DD4"/>
            <w:sz w:val="32"/>
            <w:szCs w:val="32"/>
          </w:rPr>
          <w:delText xml:space="preserve"> </w:delText>
        </w:r>
      </w:del>
    </w:p>
    <w:p w14:paraId="0C70C455" w14:textId="6C431BDE" w:rsidR="002A7C38" w:rsidDel="004D084E" w:rsidRDefault="003E5B73" w:rsidP="004D084E">
      <w:pPr>
        <w:tabs>
          <w:tab w:val="right" w:leader="dot" w:pos="10423"/>
        </w:tabs>
        <w:jc w:val="both"/>
        <w:rPr>
          <w:del w:id="360" w:author="Gustavo Chazarreta" w:date="2021-11-09T17:22:00Z"/>
          <w:rFonts w:cs="Calibri"/>
          <w:sz w:val="24"/>
          <w:szCs w:val="24"/>
        </w:rPr>
        <w:pPrChange w:id="361" w:author="Gustavo Chazarreta" w:date="2021-11-09T17:22:00Z">
          <w:pPr>
            <w:jc w:val="both"/>
          </w:pPr>
        </w:pPrChange>
      </w:pPr>
      <w:del w:id="362" w:author="Gustavo Chazarreta" w:date="2021-11-09T17:22:00Z">
        <w:r w:rsidRPr="002A7C38" w:rsidDel="004D084E">
          <w:rPr>
            <w:rFonts w:cs="Calibri"/>
            <w:sz w:val="24"/>
            <w:szCs w:val="24"/>
          </w:rPr>
          <w:delText>Los protocolos de seguridad de red son un tipo de protocolo de red que garantiza la seguridad y la integridad de los datos en tránsito a través de una conexión de red como Internet. Están diseñados principalmente para evitar que usuarios, aplicaciones, servicios o dispositivos no autorizados accedan a los datos de la red. Esto se aplica a prácticamente todos los tipos de datos, independientemente del medio de red utilizado.</w:delText>
        </w:r>
      </w:del>
    </w:p>
    <w:p w14:paraId="5D28A8D9" w14:textId="7F176193" w:rsidR="002A7C38" w:rsidDel="004D084E" w:rsidRDefault="003E5B73" w:rsidP="004D084E">
      <w:pPr>
        <w:tabs>
          <w:tab w:val="right" w:leader="dot" w:pos="10423"/>
        </w:tabs>
        <w:jc w:val="both"/>
        <w:rPr>
          <w:del w:id="363" w:author="Gustavo Chazarreta" w:date="2021-11-09T17:22:00Z"/>
          <w:rFonts w:cs="Calibri"/>
          <w:sz w:val="24"/>
        </w:rPr>
        <w:pPrChange w:id="364" w:author="Gustavo Chazarreta" w:date="2021-11-09T17:22:00Z">
          <w:pPr>
            <w:jc w:val="both"/>
          </w:pPr>
        </w:pPrChange>
      </w:pPr>
      <w:del w:id="365" w:author="Gustavo Chazarreta" w:date="2021-11-09T17:22:00Z">
        <w:r w:rsidRPr="002A7C38" w:rsidDel="004D084E">
          <w:rPr>
            <w:rFonts w:cs="Calibri"/>
            <w:sz w:val="24"/>
          </w:rPr>
          <w:delText>Tipos de protocolos de seguridad de la información</w:delText>
        </w:r>
        <w:r w:rsidR="002A7C38" w:rsidDel="004D084E">
          <w:rPr>
            <w:rFonts w:cs="Calibri"/>
            <w:sz w:val="24"/>
          </w:rPr>
          <w:delText>:</w:delText>
        </w:r>
      </w:del>
    </w:p>
    <w:p w14:paraId="7BE280F8" w14:textId="2C932164" w:rsidR="00CA7AEC" w:rsidRPr="00CA7AEC" w:rsidDel="004D084E" w:rsidRDefault="003E5B73" w:rsidP="004D084E">
      <w:pPr>
        <w:numPr>
          <w:ilvl w:val="0"/>
          <w:numId w:val="7"/>
        </w:numPr>
        <w:tabs>
          <w:tab w:val="right" w:leader="dot" w:pos="10423"/>
        </w:tabs>
        <w:jc w:val="both"/>
        <w:rPr>
          <w:del w:id="366" w:author="Gustavo Chazarreta" w:date="2021-11-09T17:22:00Z"/>
          <w:rFonts w:cs="Calibri"/>
          <w:b/>
          <w:bCs/>
        </w:rPr>
        <w:pPrChange w:id="367" w:author="Gustavo Chazarreta" w:date="2021-11-09T17:22:00Z">
          <w:pPr>
            <w:numPr>
              <w:numId w:val="7"/>
            </w:numPr>
            <w:ind w:left="720" w:hanging="360"/>
            <w:jc w:val="both"/>
          </w:pPr>
        </w:pPrChange>
      </w:pPr>
      <w:del w:id="368" w:author="Gustavo Chazarreta" w:date="2021-11-09T17:22:00Z">
        <w:r w:rsidRPr="002A7C38" w:rsidDel="004D084E">
          <w:rPr>
            <w:rFonts w:cs="Calibri"/>
            <w:b/>
            <w:sz w:val="24"/>
            <w:szCs w:val="24"/>
          </w:rPr>
          <w:delText>Protocolo TCP/IP</w:delText>
        </w:r>
        <w:r w:rsidR="002A7C38" w:rsidRPr="002A7C38" w:rsidDel="004D084E">
          <w:rPr>
            <w:rFonts w:cs="Calibri"/>
            <w:b/>
            <w:sz w:val="24"/>
            <w:szCs w:val="24"/>
          </w:rPr>
          <w:delText>:</w:delText>
        </w:r>
        <w:r w:rsidR="002A7C38" w:rsidRPr="002A7C38" w:rsidDel="004D084E">
          <w:rPr>
            <w:rFonts w:cs="Calibri"/>
            <w:sz w:val="24"/>
            <w:szCs w:val="24"/>
          </w:rPr>
          <w:delText xml:space="preserve"> </w:delText>
        </w:r>
        <w:r w:rsidRPr="002A7C38" w:rsidDel="004D084E">
          <w:rPr>
            <w:rFonts w:cs="Calibri"/>
            <w:sz w:val="24"/>
            <w:szCs w:val="24"/>
          </w:rPr>
          <w:delText>El protocolo TCP / IP es el protocolo de comunicación fundamental de Internet y consta de dos protocolos, el TCP y el IP. El objetivo es que los ordenadores se comuniquen de una forma sencilla y transmitan información a través de la red.</w:delText>
        </w:r>
      </w:del>
    </w:p>
    <w:p w14:paraId="3B7A98C3" w14:textId="7C69E5DE" w:rsidR="00CA7AEC" w:rsidRPr="00CA7AEC" w:rsidDel="004D084E" w:rsidRDefault="003E5B73" w:rsidP="004D084E">
      <w:pPr>
        <w:numPr>
          <w:ilvl w:val="0"/>
          <w:numId w:val="7"/>
        </w:numPr>
        <w:tabs>
          <w:tab w:val="right" w:leader="dot" w:pos="10423"/>
        </w:tabs>
        <w:jc w:val="both"/>
        <w:rPr>
          <w:del w:id="369" w:author="Gustavo Chazarreta" w:date="2021-11-09T17:22:00Z"/>
          <w:rFonts w:cs="Calibri"/>
          <w:b/>
          <w:bCs/>
        </w:rPr>
        <w:pPrChange w:id="370" w:author="Gustavo Chazarreta" w:date="2021-11-09T17:22:00Z">
          <w:pPr>
            <w:numPr>
              <w:numId w:val="7"/>
            </w:numPr>
            <w:ind w:left="720" w:hanging="360"/>
            <w:jc w:val="both"/>
          </w:pPr>
        </w:pPrChange>
      </w:pPr>
      <w:del w:id="371" w:author="Gustavo Chazarreta" w:date="2021-11-09T17:22:00Z">
        <w:r w:rsidRPr="00CA7AEC" w:rsidDel="004D084E">
          <w:rPr>
            <w:rFonts w:cs="Calibri"/>
            <w:b/>
            <w:sz w:val="24"/>
            <w:szCs w:val="24"/>
          </w:rPr>
          <w:delText>Protocolo HTTP</w:delText>
        </w:r>
        <w:r w:rsidR="00CA7AEC" w:rsidRPr="00CA7AEC" w:rsidDel="004D084E">
          <w:rPr>
            <w:rFonts w:cs="Calibri"/>
            <w:b/>
            <w:sz w:val="24"/>
            <w:szCs w:val="24"/>
          </w:rPr>
          <w:delText>:</w:delText>
        </w:r>
        <w:r w:rsidR="00CA7AEC" w:rsidRPr="00CA7AEC" w:rsidDel="004D084E">
          <w:rPr>
            <w:rFonts w:cs="Calibri"/>
            <w:sz w:val="24"/>
            <w:szCs w:val="24"/>
          </w:rPr>
          <w:delText xml:space="preserve"> </w:delText>
        </w:r>
        <w:r w:rsidRPr="00CA7AEC" w:rsidDel="004D084E">
          <w:rPr>
            <w:rFonts w:cs="Calibri"/>
            <w:sz w:val="24"/>
            <w:szCs w:val="24"/>
          </w:rPr>
          <w:delText>El protocolo HTTP (Protocolo de transferencia de hipertexto) se basa en www (World Wide Web) que transmite mensajes por la red. Por ejemplo, cuando un usuario ingresa al navegador y ingresa en la URL una búsqueda, la URL transmite los mensajes por HTTP al servidor web que el usuario solicitó. Luego, el servidor web responde y entrega los resultados de los criterios de búsqueda que había solicitado.</w:delText>
        </w:r>
      </w:del>
    </w:p>
    <w:p w14:paraId="6943559E" w14:textId="5662DFAA" w:rsidR="00CA7AEC" w:rsidRPr="00CA7AEC" w:rsidDel="004D084E" w:rsidRDefault="003E5B73" w:rsidP="004D084E">
      <w:pPr>
        <w:numPr>
          <w:ilvl w:val="0"/>
          <w:numId w:val="7"/>
        </w:numPr>
        <w:tabs>
          <w:tab w:val="right" w:leader="dot" w:pos="10423"/>
        </w:tabs>
        <w:jc w:val="both"/>
        <w:rPr>
          <w:del w:id="372" w:author="Gustavo Chazarreta" w:date="2021-11-09T17:22:00Z"/>
          <w:rFonts w:cs="Calibri"/>
          <w:b/>
          <w:bCs/>
        </w:rPr>
        <w:pPrChange w:id="373" w:author="Gustavo Chazarreta" w:date="2021-11-09T17:22:00Z">
          <w:pPr>
            <w:numPr>
              <w:numId w:val="7"/>
            </w:numPr>
            <w:ind w:left="720" w:hanging="360"/>
            <w:jc w:val="both"/>
          </w:pPr>
        </w:pPrChange>
      </w:pPr>
      <w:del w:id="374" w:author="Gustavo Chazarreta" w:date="2021-11-09T17:22:00Z">
        <w:r w:rsidRPr="00CA7AEC" w:rsidDel="004D084E">
          <w:rPr>
            <w:rFonts w:cs="Calibri"/>
            <w:b/>
            <w:sz w:val="24"/>
            <w:szCs w:val="24"/>
          </w:rPr>
          <w:delText>Protocolo FTP</w:delText>
        </w:r>
        <w:r w:rsidR="00CA7AEC" w:rsidRPr="00CA7AEC" w:rsidDel="004D084E">
          <w:rPr>
            <w:rFonts w:cs="Calibri"/>
            <w:b/>
            <w:sz w:val="24"/>
            <w:szCs w:val="24"/>
          </w:rPr>
          <w:delText>:</w:delText>
        </w:r>
        <w:r w:rsidR="00CA7AEC" w:rsidRPr="00CA7AEC" w:rsidDel="004D084E">
          <w:rPr>
            <w:rFonts w:cs="Calibri"/>
            <w:sz w:val="24"/>
            <w:szCs w:val="24"/>
          </w:rPr>
          <w:delText xml:space="preserve"> </w:delText>
        </w:r>
        <w:r w:rsidRPr="00CA7AEC" w:rsidDel="004D084E">
          <w:rPr>
            <w:rFonts w:cs="Calibri"/>
            <w:sz w:val="24"/>
            <w:szCs w:val="24"/>
          </w:rPr>
          <w:delText>El protocolo FTP (protocolo de transferencia de archivos) se usa generalmente para transferir archivos a través de Internet. FTP usa un cliente-servidor para compartir archivos en una computadora remota. La forma en que funciona el FTP es como HTTP para enviar páginas web desde</w:delText>
        </w:r>
        <w:r w:rsidR="00CA7AEC" w:rsidDel="004D084E">
          <w:rPr>
            <w:rFonts w:cs="Calibri"/>
            <w:sz w:val="24"/>
            <w:szCs w:val="24"/>
          </w:rPr>
          <w:delText xml:space="preserve"> </w:delText>
        </w:r>
      </w:del>
    </w:p>
    <w:p w14:paraId="57387400" w14:textId="078CD32A" w:rsidR="00CA7AEC" w:rsidRPr="00CA7AEC" w:rsidDel="004D084E" w:rsidRDefault="003E5B73" w:rsidP="004D084E">
      <w:pPr>
        <w:numPr>
          <w:ilvl w:val="0"/>
          <w:numId w:val="7"/>
        </w:numPr>
        <w:tabs>
          <w:tab w:val="right" w:leader="dot" w:pos="10423"/>
        </w:tabs>
        <w:jc w:val="both"/>
        <w:rPr>
          <w:del w:id="375" w:author="Gustavo Chazarreta" w:date="2021-11-09T17:22:00Z"/>
          <w:rFonts w:cs="Calibri"/>
          <w:b/>
          <w:bCs/>
        </w:rPr>
        <w:pPrChange w:id="376" w:author="Gustavo Chazarreta" w:date="2021-11-09T17:22:00Z">
          <w:pPr>
            <w:numPr>
              <w:numId w:val="7"/>
            </w:numPr>
            <w:ind w:left="720" w:hanging="360"/>
            <w:jc w:val="both"/>
          </w:pPr>
        </w:pPrChange>
      </w:pPr>
      <w:del w:id="377" w:author="Gustavo Chazarreta" w:date="2021-11-09T17:22:00Z">
        <w:r w:rsidRPr="00CA7AEC" w:rsidDel="004D084E">
          <w:rPr>
            <w:rFonts w:cs="Calibri"/>
            <w:b/>
            <w:sz w:val="24"/>
            <w:szCs w:val="24"/>
          </w:rPr>
          <w:delText>Protocolo SSH</w:delText>
        </w:r>
        <w:r w:rsidR="00CA7AEC" w:rsidRPr="00CA7AEC" w:rsidDel="004D084E">
          <w:rPr>
            <w:rFonts w:cs="Calibri"/>
            <w:sz w:val="24"/>
            <w:szCs w:val="24"/>
          </w:rPr>
          <w:delText xml:space="preserve">: </w:delText>
        </w:r>
        <w:r w:rsidRPr="00CA7AEC" w:rsidDel="004D084E">
          <w:rPr>
            <w:rFonts w:cs="Calibri"/>
            <w:sz w:val="24"/>
            <w:szCs w:val="24"/>
          </w:rPr>
          <w:delText>El protocolo SSH (Secure Socket Shell) proporciona una forma segura de acceder a internet a través de un ordenador remoto. SSH proporciona autenticación y encriptación entre dos computadoras que se conectan a Internet. SSH es bien utilizado por las administraciones de red para administrar sistemas por acceso remoto.</w:delText>
        </w:r>
      </w:del>
    </w:p>
    <w:p w14:paraId="2BC70988" w14:textId="44143A08" w:rsidR="00CA7AEC" w:rsidDel="004D084E" w:rsidRDefault="003E5B73" w:rsidP="004D084E">
      <w:pPr>
        <w:numPr>
          <w:ilvl w:val="0"/>
          <w:numId w:val="7"/>
        </w:numPr>
        <w:tabs>
          <w:tab w:val="right" w:leader="dot" w:pos="10423"/>
        </w:tabs>
        <w:jc w:val="both"/>
        <w:rPr>
          <w:del w:id="378" w:author="Gustavo Chazarreta" w:date="2021-11-09T17:22:00Z"/>
          <w:rFonts w:cs="Calibri"/>
          <w:sz w:val="24"/>
          <w:szCs w:val="24"/>
        </w:rPr>
        <w:pPrChange w:id="379" w:author="Gustavo Chazarreta" w:date="2021-11-09T17:22:00Z">
          <w:pPr>
            <w:numPr>
              <w:numId w:val="7"/>
            </w:numPr>
            <w:ind w:left="720" w:hanging="360"/>
            <w:jc w:val="both"/>
          </w:pPr>
        </w:pPrChange>
      </w:pPr>
      <w:del w:id="380" w:author="Gustavo Chazarreta" w:date="2021-11-09T17:22:00Z">
        <w:r w:rsidRPr="00CA7AEC" w:rsidDel="004D084E">
          <w:rPr>
            <w:rFonts w:cs="Calibri"/>
            <w:b/>
            <w:sz w:val="24"/>
            <w:szCs w:val="24"/>
          </w:rPr>
          <w:delText>Protocolo DNS</w:delText>
        </w:r>
        <w:r w:rsidR="00CA7AEC" w:rsidRPr="00CA7AEC" w:rsidDel="004D084E">
          <w:rPr>
            <w:rFonts w:cs="Calibri"/>
            <w:b/>
            <w:sz w:val="24"/>
            <w:szCs w:val="24"/>
          </w:rPr>
          <w:delText>:</w:delText>
        </w:r>
        <w:r w:rsidR="00CA7AEC" w:rsidRPr="00CA7AEC" w:rsidDel="004D084E">
          <w:rPr>
            <w:rFonts w:cs="Calibri"/>
            <w:sz w:val="24"/>
            <w:szCs w:val="24"/>
          </w:rPr>
          <w:delText xml:space="preserve"> </w:delText>
        </w:r>
        <w:r w:rsidRPr="00CA7AEC" w:rsidDel="004D084E">
          <w:rPr>
            <w:rFonts w:cs="Calibri"/>
            <w:sz w:val="24"/>
            <w:szCs w:val="24"/>
          </w:rPr>
          <w:delText>El protocolo DNS (Sistema de nombres de dominio) mantiene un directorio de nombres de dominio traducidos a direcciones IP. El DNS rastrea al usuario para ubicar la dirección web en la dirección IP correspondiente. Por ejemplo, si un usuario ingresa la URL google.com, el servidor web no está leyendo el nombre google.com está leyendo la dirección IP NUMÉRICA que corresponde a google.com (208.65.155.84.).</w:delText>
        </w:r>
      </w:del>
    </w:p>
    <w:p w14:paraId="0DC55E9B" w14:textId="0A4D4A6F" w:rsidR="00CA7AEC" w:rsidRPr="00CA7AEC" w:rsidDel="004D084E" w:rsidRDefault="003E5B73" w:rsidP="004D084E">
      <w:pPr>
        <w:pStyle w:val="Ttulo1"/>
        <w:tabs>
          <w:tab w:val="right" w:leader="dot" w:pos="10423"/>
        </w:tabs>
        <w:jc w:val="both"/>
        <w:rPr>
          <w:del w:id="381" w:author="Gustavo Chazarreta" w:date="2021-11-09T17:22:00Z"/>
          <w:rFonts w:cs="Calibri"/>
          <w:b/>
          <w:bCs/>
          <w:color w:val="548DD4"/>
        </w:rPr>
        <w:pPrChange w:id="382" w:author="Gustavo Chazarreta" w:date="2021-11-09T17:22:00Z">
          <w:pPr>
            <w:pStyle w:val="Ttulo1"/>
            <w:jc w:val="both"/>
          </w:pPr>
        </w:pPrChange>
      </w:pPr>
      <w:bookmarkStart w:id="383" w:name="_Toc44176982"/>
      <w:del w:id="384" w:author="Gustavo Chazarreta" w:date="2021-11-09T17:22:00Z">
        <w:r w:rsidRPr="00CA7AEC" w:rsidDel="004D084E">
          <w:rPr>
            <w:rFonts w:ascii="Calibri" w:hAnsi="Calibri" w:cs="Calibri"/>
            <w:b/>
            <w:bCs/>
            <w:color w:val="548DD4"/>
          </w:rPr>
          <w:delText>PROTECCIÓN DE DATOS PERSONALES</w:delText>
        </w:r>
        <w:bookmarkEnd w:id="383"/>
      </w:del>
    </w:p>
    <w:p w14:paraId="67CB1CA0" w14:textId="6DAD73BC" w:rsidR="00CA7AEC" w:rsidDel="004D084E" w:rsidRDefault="003E5B73" w:rsidP="004D084E">
      <w:pPr>
        <w:tabs>
          <w:tab w:val="right" w:leader="dot" w:pos="10423"/>
        </w:tabs>
        <w:jc w:val="both"/>
        <w:rPr>
          <w:del w:id="385" w:author="Gustavo Chazarreta" w:date="2021-11-09T17:22:00Z"/>
          <w:rFonts w:cs="Calibri"/>
          <w:b/>
          <w:bCs/>
          <w:sz w:val="24"/>
          <w:szCs w:val="24"/>
        </w:rPr>
        <w:pPrChange w:id="386" w:author="Gustavo Chazarreta" w:date="2021-11-09T17:22:00Z">
          <w:pPr>
            <w:jc w:val="both"/>
          </w:pPr>
        </w:pPrChange>
      </w:pPr>
      <w:del w:id="387" w:author="Gustavo Chazarreta" w:date="2021-11-09T17:22:00Z">
        <w:r w:rsidRPr="00CA7AEC" w:rsidDel="004D084E">
          <w:rPr>
            <w:rFonts w:cs="Calibri"/>
            <w:sz w:val="24"/>
            <w:szCs w:val="24"/>
          </w:rPr>
          <w:delText xml:space="preserve">A la hora de diseñar un proceso de protección de datos, se debe tener en claro la siguiente premisa: </w:delText>
        </w:r>
        <w:r w:rsidRPr="00CA7AEC" w:rsidDel="004D084E">
          <w:rPr>
            <w:rFonts w:cs="Calibri"/>
            <w:b/>
            <w:bCs/>
            <w:sz w:val="24"/>
            <w:szCs w:val="24"/>
          </w:rPr>
          <w:delText xml:space="preserve">“Los datos deben ser adecuados, pertinentes y limitados para el fin sean </w:delText>
        </w:r>
        <w:r w:rsidR="00CA7AEC" w:rsidRPr="00CA7AEC" w:rsidDel="004D084E">
          <w:rPr>
            <w:rFonts w:cs="Calibri"/>
            <w:b/>
            <w:bCs/>
            <w:sz w:val="24"/>
            <w:szCs w:val="24"/>
          </w:rPr>
          <w:delText>utilizados”</w:delText>
        </w:r>
      </w:del>
    </w:p>
    <w:p w14:paraId="7616086E" w14:textId="0D31ED25" w:rsidR="00CA7AEC" w:rsidRPr="00CA7AEC" w:rsidDel="004D084E" w:rsidRDefault="003E5B73" w:rsidP="004D084E">
      <w:pPr>
        <w:tabs>
          <w:tab w:val="right" w:leader="dot" w:pos="10423"/>
        </w:tabs>
        <w:jc w:val="both"/>
        <w:rPr>
          <w:del w:id="388" w:author="Gustavo Chazarreta" w:date="2021-11-09T17:22:00Z"/>
          <w:rFonts w:cs="Calibri"/>
          <w:sz w:val="24"/>
          <w:szCs w:val="24"/>
        </w:rPr>
        <w:pPrChange w:id="389" w:author="Gustavo Chazarreta" w:date="2021-11-09T17:22:00Z">
          <w:pPr>
            <w:jc w:val="both"/>
          </w:pPr>
        </w:pPrChange>
      </w:pPr>
      <w:del w:id="390" w:author="Gustavo Chazarreta" w:date="2021-11-09T17:22:00Z">
        <w:r w:rsidRPr="00CA7AEC" w:rsidDel="004D084E">
          <w:rPr>
            <w:rFonts w:cs="Calibri"/>
            <w:sz w:val="24"/>
            <w:szCs w:val="24"/>
          </w:rPr>
          <w:delText>Lo cual se traduce en:</w:delText>
        </w:r>
      </w:del>
    </w:p>
    <w:p w14:paraId="464E49CA" w14:textId="1E335F00" w:rsidR="00CA7AEC" w:rsidRPr="00CA7AEC" w:rsidDel="004D084E" w:rsidRDefault="003E5B73" w:rsidP="004D084E">
      <w:pPr>
        <w:numPr>
          <w:ilvl w:val="0"/>
          <w:numId w:val="8"/>
        </w:numPr>
        <w:tabs>
          <w:tab w:val="right" w:leader="dot" w:pos="10423"/>
        </w:tabs>
        <w:jc w:val="both"/>
        <w:rPr>
          <w:del w:id="391" w:author="Gustavo Chazarreta" w:date="2021-11-09T17:22:00Z"/>
          <w:rFonts w:cs="Calibri"/>
          <w:sz w:val="24"/>
          <w:szCs w:val="24"/>
        </w:rPr>
        <w:pPrChange w:id="392" w:author="Gustavo Chazarreta" w:date="2021-11-09T17:22:00Z">
          <w:pPr>
            <w:numPr>
              <w:numId w:val="8"/>
            </w:numPr>
            <w:ind w:left="720" w:hanging="360"/>
            <w:jc w:val="both"/>
          </w:pPr>
        </w:pPrChange>
      </w:pPr>
      <w:del w:id="393" w:author="Gustavo Chazarreta" w:date="2021-11-09T17:22:00Z">
        <w:r w:rsidRPr="00CA7AEC" w:rsidDel="004D084E">
          <w:rPr>
            <w:rFonts w:cs="Calibri"/>
            <w:b/>
            <w:bCs/>
            <w:sz w:val="24"/>
            <w:szCs w:val="24"/>
          </w:rPr>
          <w:delText>Minimización de datos</w:delText>
        </w:r>
        <w:r w:rsidRPr="00CA7AEC" w:rsidDel="004D084E">
          <w:rPr>
            <w:rFonts w:cs="Calibri"/>
            <w:sz w:val="24"/>
            <w:szCs w:val="24"/>
          </w:rPr>
          <w:delText>: recoge solo los datos que necesites.</w:delText>
        </w:r>
      </w:del>
    </w:p>
    <w:p w14:paraId="44719E87" w14:textId="41BFDCDE" w:rsidR="00CA7AEC" w:rsidRPr="00CA7AEC" w:rsidDel="004D084E" w:rsidRDefault="003E5B73" w:rsidP="004D084E">
      <w:pPr>
        <w:numPr>
          <w:ilvl w:val="0"/>
          <w:numId w:val="8"/>
        </w:numPr>
        <w:tabs>
          <w:tab w:val="right" w:leader="dot" w:pos="10423"/>
        </w:tabs>
        <w:jc w:val="both"/>
        <w:rPr>
          <w:del w:id="394" w:author="Gustavo Chazarreta" w:date="2021-11-09T17:22:00Z"/>
          <w:rFonts w:cs="Calibri"/>
          <w:sz w:val="24"/>
          <w:szCs w:val="24"/>
        </w:rPr>
        <w:pPrChange w:id="395" w:author="Gustavo Chazarreta" w:date="2021-11-09T17:22:00Z">
          <w:pPr>
            <w:numPr>
              <w:numId w:val="8"/>
            </w:numPr>
            <w:ind w:left="720" w:hanging="360"/>
            <w:jc w:val="both"/>
          </w:pPr>
        </w:pPrChange>
      </w:pPr>
      <w:del w:id="396" w:author="Gustavo Chazarreta" w:date="2021-11-09T17:22:00Z">
        <w:r w:rsidRPr="00CA7AEC" w:rsidDel="004D084E">
          <w:rPr>
            <w:rFonts w:cs="Calibri"/>
            <w:b/>
            <w:bCs/>
            <w:sz w:val="24"/>
            <w:szCs w:val="24"/>
          </w:rPr>
          <w:delText>No vincules datos personales</w:delText>
        </w:r>
        <w:r w:rsidRPr="00CA7AEC" w:rsidDel="004D084E">
          <w:rPr>
            <w:rFonts w:cs="Calibri"/>
            <w:sz w:val="24"/>
            <w:szCs w:val="24"/>
          </w:rPr>
          <w:delText xml:space="preserve"> con otros conjuntos de datos almacenados en una sola ubicación. Si agregas datos, elimina todos los datos personales y de identificación que sea posible.</w:delText>
        </w:r>
      </w:del>
    </w:p>
    <w:p w14:paraId="55DB7A35" w14:textId="390A0A3D" w:rsidR="00CA7AEC" w:rsidRPr="00CA7AEC" w:rsidDel="004D084E" w:rsidRDefault="003E5B73" w:rsidP="004D084E">
      <w:pPr>
        <w:numPr>
          <w:ilvl w:val="0"/>
          <w:numId w:val="8"/>
        </w:numPr>
        <w:tabs>
          <w:tab w:val="right" w:leader="dot" w:pos="10423"/>
        </w:tabs>
        <w:jc w:val="both"/>
        <w:rPr>
          <w:del w:id="397" w:author="Gustavo Chazarreta" w:date="2021-11-09T17:22:00Z"/>
          <w:rFonts w:cs="Calibri"/>
        </w:rPr>
        <w:pPrChange w:id="398" w:author="Gustavo Chazarreta" w:date="2021-11-09T17:22:00Z">
          <w:pPr>
            <w:numPr>
              <w:numId w:val="8"/>
            </w:numPr>
            <w:ind w:left="720" w:hanging="360"/>
            <w:jc w:val="both"/>
          </w:pPr>
        </w:pPrChange>
      </w:pPr>
      <w:del w:id="399" w:author="Gustavo Chazarreta" w:date="2021-11-09T17:22:00Z">
        <w:r w:rsidRPr="00CA7AEC" w:rsidDel="004D084E">
          <w:rPr>
            <w:rFonts w:cs="Calibri"/>
            <w:b/>
            <w:bCs/>
            <w:sz w:val="24"/>
            <w:szCs w:val="24"/>
          </w:rPr>
          <w:delText>Limitación del plazo de conservación de datos</w:delText>
        </w:r>
        <w:r w:rsidRPr="00CA7AEC" w:rsidDel="004D084E">
          <w:rPr>
            <w:rFonts w:cs="Calibri"/>
            <w:sz w:val="24"/>
            <w:szCs w:val="24"/>
          </w:rPr>
          <w:delText>: se debe definir el plazo durante el cual trataremos los datos que hemos recaudado para un fin determinado. Una vez superado dicho plazo, esos datos deben ser eliminados, a excepción de aquellos que sea necesario guardar por motivos, por ejemplo, legales. Eso es perfectamente aceptable, siempre que se documente ese hecho y su fundamento. Así por ejemplo, la solicitud de un usuario de eliminar sus datos no implicaría (por muy cabezota que se ponga) borrar sus registros de compras junto con sus registros impositivos y contables</w:delText>
        </w:r>
      </w:del>
    </w:p>
    <w:p w14:paraId="5FEC22F0" w14:textId="6F008531" w:rsidR="00CA7AEC" w:rsidDel="004D084E" w:rsidRDefault="003E5B73" w:rsidP="004D084E">
      <w:pPr>
        <w:tabs>
          <w:tab w:val="right" w:leader="dot" w:pos="10423"/>
        </w:tabs>
        <w:jc w:val="both"/>
        <w:rPr>
          <w:del w:id="400" w:author="Gustavo Chazarreta" w:date="2021-11-09T17:22:00Z"/>
          <w:rFonts w:cs="Calibri"/>
          <w:sz w:val="24"/>
          <w:szCs w:val="24"/>
        </w:rPr>
        <w:pPrChange w:id="401" w:author="Gustavo Chazarreta" w:date="2021-11-09T17:22:00Z">
          <w:pPr>
            <w:jc w:val="both"/>
          </w:pPr>
        </w:pPrChange>
      </w:pPr>
      <w:del w:id="402" w:author="Gustavo Chazarreta" w:date="2021-11-09T17:22:00Z">
        <w:r w:rsidRPr="00CA7AEC" w:rsidDel="004D084E">
          <w:rPr>
            <w:rFonts w:cs="Calibri"/>
            <w:sz w:val="24"/>
            <w:szCs w:val="24"/>
          </w:rPr>
          <w:delText xml:space="preserve">Otro aspecto fundamental es la </w:delText>
        </w:r>
        <w:r w:rsidRPr="00CA7AEC" w:rsidDel="004D084E">
          <w:rPr>
            <w:rFonts w:cs="Calibri"/>
            <w:bCs/>
            <w:sz w:val="24"/>
            <w:szCs w:val="24"/>
          </w:rPr>
          <w:delText>definición de los permisos</w:delText>
        </w:r>
        <w:r w:rsidRPr="00CA7AEC" w:rsidDel="004D084E">
          <w:rPr>
            <w:rFonts w:cs="Calibri"/>
            <w:sz w:val="24"/>
            <w:szCs w:val="24"/>
          </w:rPr>
          <w:delText xml:space="preserve">, ¿quién tiene acceso a qué dentro de la app? y también </w:delText>
        </w:r>
        <w:r w:rsidRPr="00CA7AEC" w:rsidDel="004D084E">
          <w:rPr>
            <w:rFonts w:cs="Calibri"/>
            <w:bCs/>
            <w:sz w:val="24"/>
            <w:szCs w:val="24"/>
          </w:rPr>
          <w:delText>el cifrado de datos</w:delText>
        </w:r>
        <w:r w:rsidRPr="00CA7AEC" w:rsidDel="004D084E">
          <w:rPr>
            <w:rFonts w:cs="Calibri"/>
            <w:sz w:val="24"/>
            <w:szCs w:val="24"/>
          </w:rPr>
          <w:delText>, los datos se deben cifrar en tránsito y en reposo (esto último es muy importante y debes verificar que tus almacenes de datos lo soportan).</w:delText>
        </w:r>
      </w:del>
    </w:p>
    <w:p w14:paraId="0105294F" w14:textId="02028FD5" w:rsidR="00B66CC0" w:rsidDel="004D084E" w:rsidRDefault="00B66CC0" w:rsidP="004D084E">
      <w:pPr>
        <w:tabs>
          <w:tab w:val="right" w:leader="dot" w:pos="10423"/>
        </w:tabs>
        <w:jc w:val="both"/>
        <w:rPr>
          <w:del w:id="403" w:author="Gustavo Chazarreta" w:date="2021-11-09T17:22:00Z"/>
          <w:rFonts w:cs="Calibri"/>
          <w:sz w:val="24"/>
          <w:szCs w:val="24"/>
        </w:rPr>
        <w:pPrChange w:id="404" w:author="Gustavo Chazarreta" w:date="2021-11-09T17:22:00Z">
          <w:pPr>
            <w:jc w:val="both"/>
          </w:pPr>
        </w:pPrChange>
      </w:pPr>
    </w:p>
    <w:p w14:paraId="3E0E6031" w14:textId="5299969A" w:rsidR="00CA7AEC" w:rsidRPr="00CA7AEC" w:rsidDel="004D084E" w:rsidRDefault="003E5B73" w:rsidP="004D084E">
      <w:pPr>
        <w:pStyle w:val="Ttulo2"/>
        <w:tabs>
          <w:tab w:val="right" w:leader="dot" w:pos="10423"/>
        </w:tabs>
        <w:rPr>
          <w:del w:id="405" w:author="Gustavo Chazarreta" w:date="2021-11-09T17:22:00Z"/>
          <w:rFonts w:cs="Calibri"/>
          <w:b/>
          <w:bCs/>
          <w:color w:val="548DD4"/>
          <w:sz w:val="32"/>
        </w:rPr>
        <w:pPrChange w:id="406" w:author="Gustavo Chazarreta" w:date="2021-11-09T17:22:00Z">
          <w:pPr>
            <w:pStyle w:val="Ttulo2"/>
          </w:pPr>
        </w:pPrChange>
      </w:pPr>
      <w:bookmarkStart w:id="407" w:name="_Toc44176983"/>
      <w:del w:id="408" w:author="Gustavo Chazarreta" w:date="2021-11-09T17:22:00Z">
        <w:r w:rsidRPr="00CA7AEC" w:rsidDel="004D084E">
          <w:rPr>
            <w:rFonts w:ascii="Calibri" w:hAnsi="Calibri" w:cs="Calibri"/>
            <w:b/>
            <w:bCs/>
            <w:color w:val="548DD4"/>
            <w:sz w:val="32"/>
          </w:rPr>
          <w:delText>CONSENTIMIENTO LIBRE Y MECANISMOS DE ACCESO A LOS DATOS</w:delText>
        </w:r>
        <w:bookmarkEnd w:id="407"/>
      </w:del>
    </w:p>
    <w:p w14:paraId="488CFCE3" w14:textId="1C5167A5" w:rsidR="00CA7AEC" w:rsidRPr="00CA7AEC" w:rsidDel="004D084E" w:rsidRDefault="00CA7AEC" w:rsidP="004D084E">
      <w:pPr>
        <w:tabs>
          <w:tab w:val="right" w:leader="dot" w:pos="10423"/>
        </w:tabs>
        <w:jc w:val="both"/>
        <w:rPr>
          <w:del w:id="409" w:author="Gustavo Chazarreta" w:date="2021-11-09T17:22:00Z"/>
          <w:rFonts w:cs="Calibri"/>
          <w:sz w:val="22"/>
        </w:rPr>
        <w:pPrChange w:id="410" w:author="Gustavo Chazarreta" w:date="2021-11-09T17:22:00Z">
          <w:pPr>
            <w:jc w:val="both"/>
          </w:pPr>
        </w:pPrChange>
      </w:pPr>
      <w:del w:id="411" w:author="Gustavo Chazarreta" w:date="2021-11-09T17:22:00Z">
        <w:r w:rsidRPr="00CA7AEC" w:rsidDel="004D084E">
          <w:rPr>
            <w:rFonts w:cs="Calibri"/>
            <w:sz w:val="22"/>
          </w:rPr>
          <w:delText>La</w:delText>
        </w:r>
        <w:r w:rsidR="003E5B73" w:rsidRPr="00CA7AEC" w:rsidDel="004D084E">
          <w:rPr>
            <w:rFonts w:cs="Calibri"/>
            <w:sz w:val="22"/>
          </w:rPr>
          <w:delText xml:space="preserve"> App debe devolver al individuo el control total sobre sus datos personales usando para ellos mecanismos de acceso y consentimiento.</w:delText>
        </w:r>
      </w:del>
    </w:p>
    <w:p w14:paraId="63CE6189" w14:textId="6E12517D" w:rsidR="00CA7AEC" w:rsidRPr="00CA7AEC" w:rsidDel="004D084E" w:rsidRDefault="003E5B73" w:rsidP="004D084E">
      <w:pPr>
        <w:tabs>
          <w:tab w:val="right" w:leader="dot" w:pos="10423"/>
        </w:tabs>
        <w:jc w:val="both"/>
        <w:rPr>
          <w:del w:id="412" w:author="Gustavo Chazarreta" w:date="2021-11-09T17:22:00Z"/>
          <w:rFonts w:cs="Calibri"/>
          <w:i/>
          <w:iCs/>
          <w:sz w:val="22"/>
        </w:rPr>
        <w:pPrChange w:id="413" w:author="Gustavo Chazarreta" w:date="2021-11-09T17:22:00Z">
          <w:pPr>
            <w:jc w:val="both"/>
          </w:pPr>
        </w:pPrChange>
      </w:pPr>
      <w:del w:id="414" w:author="Gustavo Chazarreta" w:date="2021-11-09T17:22:00Z">
        <w:r w:rsidRPr="00CA7AEC" w:rsidDel="004D084E">
          <w:rPr>
            <w:rFonts w:cs="Calibri"/>
            <w:i/>
            <w:iCs/>
            <w:sz w:val="22"/>
          </w:rPr>
          <w:delText xml:space="preserve">Esto es </w:delText>
        </w:r>
        <w:r w:rsidRPr="00CA7AEC" w:rsidDel="004D084E">
          <w:rPr>
            <w:rFonts w:cs="Calibri"/>
            <w:bCs/>
            <w:i/>
            <w:iCs/>
            <w:sz w:val="22"/>
          </w:rPr>
          <w:delText>muy importante</w:delText>
        </w:r>
        <w:r w:rsidRPr="00CA7AEC" w:rsidDel="004D084E">
          <w:rPr>
            <w:rFonts w:cs="Calibri"/>
            <w:i/>
            <w:iCs/>
            <w:sz w:val="22"/>
          </w:rPr>
          <w:delText>: cuando el tratamiento se base en el consentimiento del interesado, el responsable deberá ser capaz de demostrar que aquel consintió el tratamiento de sus datos personales.</w:delText>
        </w:r>
      </w:del>
    </w:p>
    <w:p w14:paraId="7F80B323" w14:textId="230674D6" w:rsidR="00CA7AEC" w:rsidRPr="00CA7AEC" w:rsidDel="004D084E" w:rsidRDefault="003E5B73" w:rsidP="004D084E">
      <w:pPr>
        <w:tabs>
          <w:tab w:val="right" w:leader="dot" w:pos="10423"/>
        </w:tabs>
        <w:jc w:val="both"/>
        <w:rPr>
          <w:del w:id="415" w:author="Gustavo Chazarreta" w:date="2021-11-09T17:22:00Z"/>
          <w:rFonts w:cs="Calibri"/>
          <w:sz w:val="22"/>
        </w:rPr>
        <w:pPrChange w:id="416" w:author="Gustavo Chazarreta" w:date="2021-11-09T17:22:00Z">
          <w:pPr>
            <w:jc w:val="both"/>
          </w:pPr>
        </w:pPrChange>
      </w:pPr>
      <w:del w:id="417" w:author="Gustavo Chazarreta" w:date="2021-11-09T17:22:00Z">
        <w:r w:rsidRPr="00CA7AEC" w:rsidDel="004D084E">
          <w:rPr>
            <w:rFonts w:cs="Calibri"/>
            <w:sz w:val="22"/>
          </w:rPr>
          <w:delText>El consentimiento debe ser inequívoco y explícito es decir, siempre va a recaer en la app el demostrar que el usuario le ha dado su permiso, para ello en todos los procedimientos de toma de datos se comprobará  que el usuario acepto libremente la cesión de sus datos. (Por ejemplo, no puede estar marcado por defecto el botón de aceptación de la Política de privacidad).</w:delText>
        </w:r>
      </w:del>
    </w:p>
    <w:p w14:paraId="076534EA" w14:textId="252F0D04" w:rsidR="00CA7AEC" w:rsidRPr="00CA7AEC" w:rsidDel="004D084E" w:rsidRDefault="003E5B73" w:rsidP="004D084E">
      <w:pPr>
        <w:pStyle w:val="Ttulo2"/>
        <w:tabs>
          <w:tab w:val="right" w:leader="dot" w:pos="10423"/>
        </w:tabs>
        <w:rPr>
          <w:del w:id="418" w:author="Gustavo Chazarreta" w:date="2021-11-09T17:22:00Z"/>
          <w:rFonts w:cs="Calibri"/>
          <w:b/>
          <w:bCs/>
          <w:color w:val="548DD4"/>
        </w:rPr>
        <w:pPrChange w:id="419" w:author="Gustavo Chazarreta" w:date="2021-11-09T17:22:00Z">
          <w:pPr>
            <w:pStyle w:val="Ttulo2"/>
          </w:pPr>
        </w:pPrChange>
      </w:pPr>
      <w:bookmarkStart w:id="420" w:name="_Toc44176984"/>
      <w:del w:id="421" w:author="Gustavo Chazarreta" w:date="2021-11-09T17:22:00Z">
        <w:r w:rsidRPr="00CA7AEC" w:rsidDel="004D084E">
          <w:rPr>
            <w:rFonts w:ascii="Calibri" w:hAnsi="Calibri" w:cs="Calibri"/>
            <w:b/>
            <w:bCs/>
            <w:color w:val="548DD4"/>
          </w:rPr>
          <w:delText>TESTING Y MANTENIMIENTO</w:delText>
        </w:r>
        <w:bookmarkEnd w:id="420"/>
      </w:del>
    </w:p>
    <w:p w14:paraId="50AB9766" w14:textId="56BF1509" w:rsidR="00CA7AEC" w:rsidDel="004D084E" w:rsidRDefault="003E5B73" w:rsidP="004D084E">
      <w:pPr>
        <w:tabs>
          <w:tab w:val="right" w:leader="dot" w:pos="10423"/>
        </w:tabs>
        <w:jc w:val="both"/>
        <w:rPr>
          <w:del w:id="422" w:author="Gustavo Chazarreta" w:date="2021-11-09T17:22:00Z"/>
          <w:rFonts w:cs="Calibri"/>
          <w:sz w:val="24"/>
        </w:rPr>
        <w:pPrChange w:id="423" w:author="Gustavo Chazarreta" w:date="2021-11-09T17:22:00Z">
          <w:pPr>
            <w:jc w:val="both"/>
          </w:pPr>
        </w:pPrChange>
      </w:pPr>
      <w:del w:id="424" w:author="Gustavo Chazarreta" w:date="2021-11-09T17:22:00Z">
        <w:r w:rsidRPr="00CA7AEC" w:rsidDel="004D084E">
          <w:rPr>
            <w:rFonts w:cs="Calibri"/>
            <w:sz w:val="24"/>
          </w:rPr>
          <w:delText>Por último, incluir la protección de datos por defecto a la hora de diseñar nuestros procesos.</w:delText>
        </w:r>
        <w:r w:rsidR="00CA7AEC" w:rsidRPr="00CA7AEC" w:rsidDel="004D084E">
          <w:rPr>
            <w:rFonts w:cs="Calibri"/>
            <w:sz w:val="24"/>
          </w:rPr>
          <w:delText xml:space="preserve"> </w:delText>
        </w:r>
        <w:r w:rsidRPr="00CA7AEC" w:rsidDel="004D084E">
          <w:rPr>
            <w:rFonts w:cs="Calibri"/>
            <w:sz w:val="24"/>
          </w:rPr>
          <w:delText xml:space="preserve">Los procedimientos de seguridad deben predecir las formas en que los usuarios no autorizados accedan a los datos reales en nuestro sistema. Por ejemplo: ¿Los datos están almacenados en las </w:delText>
        </w:r>
        <w:r w:rsidRPr="00CA7AEC" w:rsidDel="004D084E">
          <w:rPr>
            <w:rFonts w:cs="Calibri"/>
            <w:i/>
            <w:iCs/>
            <w:sz w:val="24"/>
          </w:rPr>
          <w:delText>cookies</w:delText>
        </w:r>
        <w:r w:rsidRPr="00CA7AEC" w:rsidDel="004D084E">
          <w:rPr>
            <w:rFonts w:cs="Calibri"/>
            <w:sz w:val="24"/>
          </w:rPr>
          <w:delText xml:space="preserve"> de inicio de sesión? ¿Podría alguien obtener acceso a los datos activando intencionalmente un error? Aquí es donde debemos pensar de forma creativa, y algo malintencionada, sobre cómo y cuando los datos pueden caer en manos inadecuadas. Esto, nuevamente, es sentido común pero, no hacerlo, ahora tiene consecuencias legales, además de en el negocio.</w:delText>
        </w:r>
        <w:r w:rsidR="00CA7AEC" w:rsidDel="004D084E">
          <w:rPr>
            <w:rFonts w:cs="Calibri"/>
            <w:sz w:val="24"/>
          </w:rPr>
          <w:delText xml:space="preserve"> </w:delText>
        </w:r>
        <w:r w:rsidRPr="00CA7AEC" w:rsidDel="004D084E">
          <w:rPr>
            <w:rFonts w:cs="Calibri"/>
            <w:sz w:val="24"/>
          </w:rPr>
          <w:delText>Las pruebas de protección de datos por defecto también deberían considerar las alertas externas. ¿Disponemos de algún medio para que alguien externo nos avise sobre infracciones de datos, ya sean potenciales o reales?</w:delText>
        </w:r>
      </w:del>
    </w:p>
    <w:p w14:paraId="61DC0C34" w14:textId="7B96CDA9" w:rsidR="00CA7AEC" w:rsidDel="004D084E" w:rsidRDefault="00CA7AEC" w:rsidP="004D084E">
      <w:pPr>
        <w:tabs>
          <w:tab w:val="right" w:leader="dot" w:pos="10423"/>
        </w:tabs>
        <w:jc w:val="both"/>
        <w:rPr>
          <w:del w:id="425" w:author="Gustavo Chazarreta" w:date="2021-11-09T17:22:00Z"/>
          <w:rFonts w:cs="Calibri"/>
          <w:sz w:val="24"/>
        </w:rPr>
        <w:pPrChange w:id="426" w:author="Gustavo Chazarreta" w:date="2021-11-09T17:22:00Z">
          <w:pPr>
            <w:jc w:val="both"/>
          </w:pPr>
        </w:pPrChange>
      </w:pPr>
    </w:p>
    <w:p w14:paraId="51CD1329" w14:textId="635CD2F7" w:rsidR="009A3B13" w:rsidDel="004D084E" w:rsidRDefault="009A3B13" w:rsidP="004D084E">
      <w:pPr>
        <w:tabs>
          <w:tab w:val="right" w:leader="dot" w:pos="10423"/>
        </w:tabs>
        <w:jc w:val="both"/>
        <w:rPr>
          <w:del w:id="427" w:author="Gustavo Chazarreta" w:date="2021-11-09T17:22:00Z"/>
          <w:rFonts w:cs="Calibri"/>
          <w:sz w:val="24"/>
        </w:rPr>
        <w:pPrChange w:id="428" w:author="Gustavo Chazarreta" w:date="2021-11-09T17:22:00Z">
          <w:pPr>
            <w:jc w:val="both"/>
          </w:pPr>
        </w:pPrChange>
      </w:pPr>
    </w:p>
    <w:p w14:paraId="4364F7CB" w14:textId="7B163042" w:rsidR="009A3B13" w:rsidDel="004D084E" w:rsidRDefault="009A3B13" w:rsidP="004D084E">
      <w:pPr>
        <w:tabs>
          <w:tab w:val="right" w:leader="dot" w:pos="10423"/>
        </w:tabs>
        <w:jc w:val="both"/>
        <w:rPr>
          <w:del w:id="429" w:author="Gustavo Chazarreta" w:date="2021-11-09T17:22:00Z"/>
          <w:rFonts w:cs="Calibri"/>
          <w:sz w:val="24"/>
        </w:rPr>
        <w:pPrChange w:id="430" w:author="Gustavo Chazarreta" w:date="2021-11-09T17:22:00Z">
          <w:pPr>
            <w:jc w:val="both"/>
          </w:pPr>
        </w:pPrChange>
      </w:pPr>
    </w:p>
    <w:p w14:paraId="1382EFCE" w14:textId="1D464EB6" w:rsidR="009A3B13" w:rsidDel="004D084E" w:rsidRDefault="009A3B13" w:rsidP="004D084E">
      <w:pPr>
        <w:tabs>
          <w:tab w:val="right" w:leader="dot" w:pos="10423"/>
        </w:tabs>
        <w:jc w:val="both"/>
        <w:rPr>
          <w:del w:id="431" w:author="Gustavo Chazarreta" w:date="2021-11-09T17:22:00Z"/>
          <w:rFonts w:cs="Calibri"/>
          <w:sz w:val="24"/>
        </w:rPr>
        <w:pPrChange w:id="432" w:author="Gustavo Chazarreta" w:date="2021-11-09T17:22:00Z">
          <w:pPr>
            <w:jc w:val="both"/>
          </w:pPr>
        </w:pPrChange>
      </w:pPr>
    </w:p>
    <w:p w14:paraId="21366923" w14:textId="2D4663FA" w:rsidR="009A3B13" w:rsidDel="004D084E" w:rsidRDefault="009A3B13" w:rsidP="004D084E">
      <w:pPr>
        <w:tabs>
          <w:tab w:val="right" w:leader="dot" w:pos="10423"/>
        </w:tabs>
        <w:jc w:val="both"/>
        <w:rPr>
          <w:del w:id="433" w:author="Gustavo Chazarreta" w:date="2021-11-09T17:22:00Z"/>
          <w:rFonts w:cs="Calibri"/>
          <w:sz w:val="24"/>
        </w:rPr>
        <w:pPrChange w:id="434" w:author="Gustavo Chazarreta" w:date="2021-11-09T17:22:00Z">
          <w:pPr>
            <w:jc w:val="both"/>
          </w:pPr>
        </w:pPrChange>
      </w:pPr>
    </w:p>
    <w:p w14:paraId="3F6C1924" w14:textId="007628B8" w:rsidR="009A3B13" w:rsidDel="004D084E" w:rsidRDefault="009A3B13" w:rsidP="004D084E">
      <w:pPr>
        <w:tabs>
          <w:tab w:val="right" w:leader="dot" w:pos="10423"/>
        </w:tabs>
        <w:jc w:val="both"/>
        <w:rPr>
          <w:del w:id="435" w:author="Gustavo Chazarreta" w:date="2021-11-09T17:22:00Z"/>
          <w:rFonts w:cs="Calibri"/>
          <w:sz w:val="24"/>
        </w:rPr>
        <w:pPrChange w:id="436" w:author="Gustavo Chazarreta" w:date="2021-11-09T17:22:00Z">
          <w:pPr>
            <w:jc w:val="both"/>
          </w:pPr>
        </w:pPrChange>
      </w:pPr>
    </w:p>
    <w:p w14:paraId="310D411D" w14:textId="5004C57A" w:rsidR="009A3B13" w:rsidDel="004D084E" w:rsidRDefault="009A3B13" w:rsidP="004D084E">
      <w:pPr>
        <w:tabs>
          <w:tab w:val="right" w:leader="dot" w:pos="10423"/>
        </w:tabs>
        <w:jc w:val="both"/>
        <w:rPr>
          <w:del w:id="437" w:author="Gustavo Chazarreta" w:date="2021-11-09T17:22:00Z"/>
          <w:rFonts w:cs="Calibri"/>
          <w:sz w:val="24"/>
        </w:rPr>
        <w:pPrChange w:id="438" w:author="Gustavo Chazarreta" w:date="2021-11-09T17:22:00Z">
          <w:pPr>
            <w:jc w:val="both"/>
          </w:pPr>
        </w:pPrChange>
      </w:pPr>
    </w:p>
    <w:p w14:paraId="6487B080" w14:textId="6218C0B9" w:rsidR="009A3B13" w:rsidDel="004D084E" w:rsidRDefault="009A3B13" w:rsidP="004D084E">
      <w:pPr>
        <w:tabs>
          <w:tab w:val="right" w:leader="dot" w:pos="10423"/>
        </w:tabs>
        <w:jc w:val="both"/>
        <w:rPr>
          <w:del w:id="439" w:author="Gustavo Chazarreta" w:date="2021-11-09T17:22:00Z"/>
          <w:rFonts w:cs="Calibri"/>
          <w:sz w:val="24"/>
        </w:rPr>
        <w:pPrChange w:id="440" w:author="Gustavo Chazarreta" w:date="2021-11-09T17:22:00Z">
          <w:pPr>
            <w:jc w:val="both"/>
          </w:pPr>
        </w:pPrChange>
      </w:pPr>
    </w:p>
    <w:p w14:paraId="448B1CD4" w14:textId="6AA6519F" w:rsidR="009A3B13" w:rsidDel="004D084E" w:rsidRDefault="009A3B13" w:rsidP="004D084E">
      <w:pPr>
        <w:tabs>
          <w:tab w:val="right" w:leader="dot" w:pos="10423"/>
        </w:tabs>
        <w:jc w:val="both"/>
        <w:rPr>
          <w:del w:id="441" w:author="Gustavo Chazarreta" w:date="2021-11-09T17:22:00Z"/>
          <w:rFonts w:cs="Calibri"/>
          <w:sz w:val="24"/>
        </w:rPr>
        <w:pPrChange w:id="442" w:author="Gustavo Chazarreta" w:date="2021-11-09T17:22:00Z">
          <w:pPr>
            <w:jc w:val="both"/>
          </w:pPr>
        </w:pPrChange>
      </w:pPr>
    </w:p>
    <w:p w14:paraId="27DDD44C" w14:textId="0996277E" w:rsidR="009A3B13" w:rsidDel="004D084E" w:rsidRDefault="009A3B13" w:rsidP="004D084E">
      <w:pPr>
        <w:tabs>
          <w:tab w:val="right" w:leader="dot" w:pos="10423"/>
        </w:tabs>
        <w:jc w:val="both"/>
        <w:rPr>
          <w:del w:id="443" w:author="Gustavo Chazarreta" w:date="2021-11-09T17:22:00Z"/>
          <w:rFonts w:cs="Calibri"/>
          <w:sz w:val="24"/>
        </w:rPr>
        <w:pPrChange w:id="444" w:author="Gustavo Chazarreta" w:date="2021-11-09T17:22:00Z">
          <w:pPr>
            <w:jc w:val="both"/>
          </w:pPr>
        </w:pPrChange>
      </w:pPr>
    </w:p>
    <w:p w14:paraId="042634F0" w14:textId="6075C15F" w:rsidR="009A3B13" w:rsidDel="004D084E" w:rsidRDefault="009A3B13" w:rsidP="004D084E">
      <w:pPr>
        <w:tabs>
          <w:tab w:val="right" w:leader="dot" w:pos="10423"/>
        </w:tabs>
        <w:jc w:val="both"/>
        <w:rPr>
          <w:del w:id="445" w:author="Gustavo Chazarreta" w:date="2021-11-09T17:22:00Z"/>
          <w:rFonts w:cs="Calibri"/>
          <w:sz w:val="24"/>
        </w:rPr>
        <w:pPrChange w:id="446" w:author="Gustavo Chazarreta" w:date="2021-11-09T17:22:00Z">
          <w:pPr>
            <w:jc w:val="both"/>
          </w:pPr>
        </w:pPrChange>
      </w:pPr>
    </w:p>
    <w:p w14:paraId="48C9A00C" w14:textId="208846FC" w:rsidR="009A3B13" w:rsidDel="004D084E" w:rsidRDefault="009A3B13" w:rsidP="004D084E">
      <w:pPr>
        <w:tabs>
          <w:tab w:val="right" w:leader="dot" w:pos="10423"/>
        </w:tabs>
        <w:jc w:val="both"/>
        <w:rPr>
          <w:del w:id="447" w:author="Gustavo Chazarreta" w:date="2021-11-09T17:22:00Z"/>
          <w:rFonts w:cs="Calibri"/>
          <w:sz w:val="24"/>
        </w:rPr>
        <w:pPrChange w:id="448" w:author="Gustavo Chazarreta" w:date="2021-11-09T17:22:00Z">
          <w:pPr>
            <w:jc w:val="both"/>
          </w:pPr>
        </w:pPrChange>
      </w:pPr>
    </w:p>
    <w:p w14:paraId="7A0DC36C" w14:textId="2717F37C" w:rsidR="009A3B13" w:rsidDel="004D084E" w:rsidRDefault="009A3B13" w:rsidP="004D084E">
      <w:pPr>
        <w:tabs>
          <w:tab w:val="right" w:leader="dot" w:pos="10423"/>
        </w:tabs>
        <w:jc w:val="both"/>
        <w:rPr>
          <w:del w:id="449" w:author="Gustavo Chazarreta" w:date="2021-11-09T17:22:00Z"/>
          <w:rFonts w:cs="Calibri"/>
          <w:sz w:val="24"/>
        </w:rPr>
        <w:pPrChange w:id="450" w:author="Gustavo Chazarreta" w:date="2021-11-09T17:22:00Z">
          <w:pPr>
            <w:jc w:val="both"/>
          </w:pPr>
        </w:pPrChange>
      </w:pPr>
    </w:p>
    <w:p w14:paraId="7D0F08FB" w14:textId="5CE4AFE4" w:rsidR="009A3B13" w:rsidDel="004D084E" w:rsidRDefault="009A3B13" w:rsidP="004D084E">
      <w:pPr>
        <w:tabs>
          <w:tab w:val="right" w:leader="dot" w:pos="10423"/>
        </w:tabs>
        <w:jc w:val="both"/>
        <w:rPr>
          <w:del w:id="451" w:author="Gustavo Chazarreta" w:date="2021-11-09T17:22:00Z"/>
          <w:rFonts w:cs="Calibri"/>
          <w:sz w:val="24"/>
        </w:rPr>
        <w:pPrChange w:id="452" w:author="Gustavo Chazarreta" w:date="2021-11-09T17:22:00Z">
          <w:pPr>
            <w:jc w:val="both"/>
          </w:pPr>
        </w:pPrChange>
      </w:pPr>
    </w:p>
    <w:p w14:paraId="44D8840A" w14:textId="4C3CA17B" w:rsidR="009A3B13" w:rsidDel="004D084E" w:rsidRDefault="009A3B13" w:rsidP="004D084E">
      <w:pPr>
        <w:tabs>
          <w:tab w:val="right" w:leader="dot" w:pos="10423"/>
        </w:tabs>
        <w:jc w:val="both"/>
        <w:rPr>
          <w:del w:id="453" w:author="Gustavo Chazarreta" w:date="2021-11-09T17:22:00Z"/>
          <w:rFonts w:cs="Calibri"/>
          <w:sz w:val="24"/>
        </w:rPr>
        <w:pPrChange w:id="454" w:author="Gustavo Chazarreta" w:date="2021-11-09T17:22:00Z">
          <w:pPr>
            <w:jc w:val="both"/>
          </w:pPr>
        </w:pPrChange>
      </w:pPr>
    </w:p>
    <w:p w14:paraId="414E3B0A" w14:textId="4D0BDBDA" w:rsidR="009A3B13" w:rsidDel="004D084E" w:rsidRDefault="009A3B13" w:rsidP="004D084E">
      <w:pPr>
        <w:tabs>
          <w:tab w:val="right" w:leader="dot" w:pos="10423"/>
        </w:tabs>
        <w:jc w:val="both"/>
        <w:rPr>
          <w:del w:id="455" w:author="Gustavo Chazarreta" w:date="2021-11-09T17:22:00Z"/>
          <w:rFonts w:cs="Calibri"/>
          <w:sz w:val="24"/>
        </w:rPr>
        <w:pPrChange w:id="456" w:author="Gustavo Chazarreta" w:date="2021-11-09T17:22:00Z">
          <w:pPr>
            <w:jc w:val="both"/>
          </w:pPr>
        </w:pPrChange>
      </w:pPr>
    </w:p>
    <w:p w14:paraId="713BCC71" w14:textId="5AFE10D0" w:rsidR="009A3B13" w:rsidDel="004D084E" w:rsidRDefault="009A3B13" w:rsidP="004D084E">
      <w:pPr>
        <w:tabs>
          <w:tab w:val="right" w:leader="dot" w:pos="10423"/>
        </w:tabs>
        <w:jc w:val="both"/>
        <w:rPr>
          <w:del w:id="457" w:author="Gustavo Chazarreta" w:date="2021-11-09T17:22:00Z"/>
          <w:rFonts w:cs="Calibri"/>
          <w:sz w:val="24"/>
        </w:rPr>
        <w:pPrChange w:id="458" w:author="Gustavo Chazarreta" w:date="2021-11-09T17:22:00Z">
          <w:pPr>
            <w:jc w:val="both"/>
          </w:pPr>
        </w:pPrChange>
      </w:pPr>
    </w:p>
    <w:p w14:paraId="1E1EF4C7" w14:textId="5FD7D480" w:rsidR="009A3B13" w:rsidDel="004D084E" w:rsidRDefault="009A3B13" w:rsidP="004D084E">
      <w:pPr>
        <w:tabs>
          <w:tab w:val="right" w:leader="dot" w:pos="10423"/>
        </w:tabs>
        <w:jc w:val="both"/>
        <w:rPr>
          <w:del w:id="459" w:author="Gustavo Chazarreta" w:date="2021-11-09T17:22:00Z"/>
          <w:rFonts w:cs="Calibri"/>
          <w:sz w:val="24"/>
        </w:rPr>
        <w:pPrChange w:id="460" w:author="Gustavo Chazarreta" w:date="2021-11-09T17:22:00Z">
          <w:pPr>
            <w:jc w:val="both"/>
          </w:pPr>
        </w:pPrChange>
      </w:pPr>
    </w:p>
    <w:p w14:paraId="24A13529" w14:textId="0467478C" w:rsidR="00E70B77" w:rsidRPr="00C876B8" w:rsidDel="004D084E" w:rsidRDefault="00CA7AEC" w:rsidP="004D084E">
      <w:pPr>
        <w:pStyle w:val="Ttulo1"/>
        <w:tabs>
          <w:tab w:val="right" w:leader="dot" w:pos="10423"/>
        </w:tabs>
        <w:rPr>
          <w:del w:id="461" w:author="Gustavo Chazarreta" w:date="2021-11-09T17:22:00Z"/>
          <w:b/>
          <w:color w:val="548DD4"/>
        </w:rPr>
        <w:pPrChange w:id="462" w:author="Gustavo Chazarreta" w:date="2021-11-09T17:22:00Z">
          <w:pPr>
            <w:pStyle w:val="Ttulo1"/>
          </w:pPr>
        </w:pPrChange>
      </w:pPr>
      <w:bookmarkStart w:id="463" w:name="_Toc44176985"/>
      <w:del w:id="464" w:author="Gustavo Chazarreta" w:date="2021-11-09T17:22:00Z">
        <w:r w:rsidRPr="00CA7AEC" w:rsidDel="004D084E">
          <w:rPr>
            <w:b/>
            <w:color w:val="548DD4"/>
          </w:rPr>
          <w:delText>BIBLIOGRAFIA</w:delText>
        </w:r>
        <w:bookmarkEnd w:id="463"/>
      </w:del>
    </w:p>
    <w:p w14:paraId="57812894" w14:textId="255236E8" w:rsidR="00E70B77" w:rsidRPr="00C876B8" w:rsidDel="004D084E" w:rsidRDefault="00E70B77" w:rsidP="004D084E">
      <w:pPr>
        <w:tabs>
          <w:tab w:val="right" w:leader="dot" w:pos="10423"/>
        </w:tabs>
        <w:rPr>
          <w:del w:id="465" w:author="Gustavo Chazarreta" w:date="2021-11-09T17:22:00Z"/>
          <w:sz w:val="24"/>
        </w:rPr>
        <w:pPrChange w:id="466" w:author="Gustavo Chazarreta" w:date="2021-11-09T17:22:00Z">
          <w:pPr/>
        </w:pPrChange>
      </w:pPr>
      <w:del w:id="467" w:author="Gustavo Chazarreta" w:date="2021-11-09T17:22:00Z">
        <w:r w:rsidRPr="00C876B8" w:rsidDel="004D084E">
          <w:rPr>
            <w:sz w:val="24"/>
          </w:rPr>
          <w:delText>G&amp;L Group (2019), ¿Cómo desarrollar tu proyecto de software desde cero? Extraído de:</w:delText>
        </w:r>
      </w:del>
    </w:p>
    <w:p w14:paraId="10FEA8EF" w14:textId="1B5BF729" w:rsidR="00E70B77" w:rsidRPr="003C79C5" w:rsidDel="004D084E" w:rsidRDefault="003C1AB8" w:rsidP="004D084E">
      <w:pPr>
        <w:tabs>
          <w:tab w:val="right" w:leader="dot" w:pos="10423"/>
        </w:tabs>
        <w:rPr>
          <w:del w:id="468" w:author="Gustavo Chazarreta" w:date="2021-11-09T17:22:00Z"/>
          <w:rStyle w:val="Hipervnculo"/>
          <w:sz w:val="24"/>
        </w:rPr>
        <w:pPrChange w:id="469" w:author="Gustavo Chazarreta" w:date="2021-11-09T17:22:00Z">
          <w:pPr/>
        </w:pPrChange>
      </w:pPr>
      <w:del w:id="470" w:author="Gustavo Chazarreta" w:date="2021-11-09T17:22:00Z">
        <w:r w:rsidDel="004D084E">
          <w:fldChar w:fldCharType="begin"/>
        </w:r>
        <w:r w:rsidDel="004D084E">
          <w:delInstrText xml:space="preserve"> HYPERLINK "https://www.gylgroup.com/novedades/como-desarrollar-proyecto-de-software-desde-cero" </w:delInstrText>
        </w:r>
        <w:r w:rsidDel="004D084E">
          <w:fldChar w:fldCharType="separate"/>
        </w:r>
        <w:r w:rsidR="00E70B77" w:rsidRPr="003C79C5" w:rsidDel="004D084E">
          <w:rPr>
            <w:rStyle w:val="Hipervnculo"/>
            <w:sz w:val="24"/>
          </w:rPr>
          <w:delText>https://www.gylgroup.com/novedades/como-desarrollar-proyecto-de-software-desde-cero</w:delText>
        </w:r>
        <w:r w:rsidDel="004D084E">
          <w:rPr>
            <w:rStyle w:val="Hipervnculo"/>
            <w:sz w:val="24"/>
          </w:rPr>
          <w:fldChar w:fldCharType="end"/>
        </w:r>
      </w:del>
    </w:p>
    <w:p w14:paraId="14A39345" w14:textId="673D0D8D" w:rsidR="00E70B77" w:rsidRPr="00C876B8" w:rsidDel="004D084E" w:rsidRDefault="00E70B77" w:rsidP="004D084E">
      <w:pPr>
        <w:tabs>
          <w:tab w:val="right" w:leader="dot" w:pos="10423"/>
        </w:tabs>
        <w:rPr>
          <w:del w:id="471" w:author="Gustavo Chazarreta" w:date="2021-11-09T17:22:00Z"/>
          <w:sz w:val="24"/>
          <w:szCs w:val="24"/>
        </w:rPr>
        <w:pPrChange w:id="472" w:author="Gustavo Chazarreta" w:date="2021-11-09T17:22:00Z">
          <w:pPr/>
        </w:pPrChange>
      </w:pPr>
      <w:del w:id="473" w:author="Gustavo Chazarreta" w:date="2021-11-09T17:22:00Z">
        <w:r w:rsidRPr="00C876B8" w:rsidDel="004D084E">
          <w:rPr>
            <w:sz w:val="24"/>
            <w:szCs w:val="24"/>
          </w:rPr>
          <w:delText>CESSI ARGENTINA, ¿Cómo se registra un software? Extraído de:</w:delText>
        </w:r>
      </w:del>
    </w:p>
    <w:p w14:paraId="62558B9E" w14:textId="0674913F" w:rsidR="00E70B77" w:rsidRPr="003C79C5" w:rsidDel="004D084E" w:rsidRDefault="003C1AB8" w:rsidP="004D084E">
      <w:pPr>
        <w:tabs>
          <w:tab w:val="right" w:leader="dot" w:pos="10423"/>
        </w:tabs>
        <w:rPr>
          <w:del w:id="474" w:author="Gustavo Chazarreta" w:date="2021-11-09T17:22:00Z"/>
          <w:sz w:val="24"/>
        </w:rPr>
        <w:pPrChange w:id="475" w:author="Gustavo Chazarreta" w:date="2021-11-09T17:22:00Z">
          <w:pPr/>
        </w:pPrChange>
      </w:pPr>
      <w:del w:id="476" w:author="Gustavo Chazarreta" w:date="2021-11-09T17:22:00Z">
        <w:r w:rsidDel="004D084E">
          <w:fldChar w:fldCharType="begin"/>
        </w:r>
        <w:r w:rsidDel="004D084E">
          <w:delInstrText xml:space="preserve"> HYPERLINK </w:delInstrText>
        </w:r>
        <w:r w:rsidDel="004D084E">
          <w:delInstrText xml:space="preserve">"https://www.cessi.org.ar/mostrar-registro-de-software-88" </w:delInstrText>
        </w:r>
        <w:r w:rsidDel="004D084E">
          <w:fldChar w:fldCharType="separate"/>
        </w:r>
        <w:r w:rsidR="00E70B77" w:rsidRPr="003C79C5" w:rsidDel="004D084E">
          <w:rPr>
            <w:rStyle w:val="Hipervnculo"/>
            <w:sz w:val="24"/>
          </w:rPr>
          <w:delText>https://www.cessi.org.ar/mostrar-registro-de-software-88</w:delText>
        </w:r>
        <w:r w:rsidDel="004D084E">
          <w:rPr>
            <w:rStyle w:val="Hipervnculo"/>
            <w:sz w:val="24"/>
          </w:rPr>
          <w:fldChar w:fldCharType="end"/>
        </w:r>
      </w:del>
    </w:p>
    <w:p w14:paraId="06DA062B" w14:textId="6B281C71" w:rsidR="00E70B77" w:rsidRPr="003C79C5" w:rsidDel="004D084E" w:rsidRDefault="00E70B77" w:rsidP="004D084E">
      <w:pPr>
        <w:tabs>
          <w:tab w:val="right" w:leader="dot" w:pos="10423"/>
        </w:tabs>
        <w:rPr>
          <w:del w:id="477" w:author="Gustavo Chazarreta" w:date="2021-11-09T17:22:00Z"/>
          <w:sz w:val="24"/>
        </w:rPr>
        <w:pPrChange w:id="478" w:author="Gustavo Chazarreta" w:date="2021-11-09T17:22:00Z">
          <w:pPr/>
        </w:pPrChange>
      </w:pPr>
      <w:del w:id="479" w:author="Gustavo Chazarreta" w:date="2021-11-09T17:22:00Z">
        <w:r w:rsidRPr="003C79C5" w:rsidDel="004D084E">
          <w:rPr>
            <w:sz w:val="24"/>
          </w:rPr>
          <w:delText xml:space="preserve">Universidad Nacional de la Plata (2019), </w:delText>
        </w:r>
        <w:r w:rsidRPr="003C79C5" w:rsidDel="004D084E">
          <w:rPr>
            <w:i/>
            <w:sz w:val="24"/>
          </w:rPr>
          <w:delText xml:space="preserve">¿Cómo se protege un software? </w:delText>
        </w:r>
        <w:r w:rsidRPr="003C79C5" w:rsidDel="004D084E">
          <w:rPr>
            <w:sz w:val="24"/>
          </w:rPr>
          <w:delText>Extraído de:</w:delText>
        </w:r>
      </w:del>
    </w:p>
    <w:p w14:paraId="752B43F5" w14:textId="02B7FEC6" w:rsidR="00E70B77" w:rsidRPr="003C79C5" w:rsidDel="004D084E" w:rsidRDefault="003C1AB8" w:rsidP="004D084E">
      <w:pPr>
        <w:tabs>
          <w:tab w:val="right" w:leader="dot" w:pos="10423"/>
        </w:tabs>
        <w:rPr>
          <w:del w:id="480" w:author="Gustavo Chazarreta" w:date="2021-11-09T17:22:00Z"/>
          <w:sz w:val="24"/>
        </w:rPr>
        <w:pPrChange w:id="481" w:author="Gustavo Chazarreta" w:date="2021-11-09T17:22:00Z">
          <w:pPr/>
        </w:pPrChange>
      </w:pPr>
      <w:del w:id="482" w:author="Gustavo Chazarreta" w:date="2021-11-09T17:22:00Z">
        <w:r w:rsidDel="004D084E">
          <w:fldChar w:fldCharType="begin"/>
        </w:r>
        <w:r w:rsidDel="004D084E">
          <w:delInstrText xml:space="preserve"> HYPERLINK "https://unlp.edu.ar/propiedadintelectual/</w:delInstrText>
        </w:r>
        <w:r w:rsidDel="004D084E">
          <w:delInstrText xml:space="preserve">como-se-protege-un-software-9638" \l ":~:text=%C2%BFSe%20puede%20patentar%20un%20software,%2D%2C%20no%20son%20considerados%20invenciones.&amp;text=Un%20programa%20de%20computaci%C3%B3n%20reivindicado,patentable%20independientemente%20de%20su%20contenido." </w:delInstrText>
        </w:r>
        <w:r w:rsidDel="004D084E">
          <w:fldChar w:fldCharType="separate"/>
        </w:r>
        <w:r w:rsidR="00E70B77" w:rsidRPr="003C79C5" w:rsidDel="004D084E">
          <w:rPr>
            <w:rStyle w:val="Hipervnculo"/>
            <w:sz w:val="24"/>
          </w:rPr>
          <w:delText>https://unlp.edu.ar/propiedadintelectual/como-se-protege-un-software-9638#:~:text=%C2%BFSe%20puede%20patentar%20un%20software,%2D%2C%20no%20son%20considerados%20invenciones.&amp;text=Un%20programa%20de%20computaci%C3%B3n%20reivindicado,patentable%20independientemente%20de%20su%20contenido.</w:delText>
        </w:r>
        <w:r w:rsidDel="004D084E">
          <w:rPr>
            <w:rStyle w:val="Hipervnculo"/>
            <w:sz w:val="24"/>
          </w:rPr>
          <w:fldChar w:fldCharType="end"/>
        </w:r>
      </w:del>
    </w:p>
    <w:p w14:paraId="17DB11E1" w14:textId="233011BB" w:rsidR="00E70B77" w:rsidRPr="003C79C5" w:rsidDel="004D084E" w:rsidRDefault="00E70B77" w:rsidP="004D084E">
      <w:pPr>
        <w:tabs>
          <w:tab w:val="right" w:leader="dot" w:pos="10423"/>
        </w:tabs>
        <w:rPr>
          <w:del w:id="483" w:author="Gustavo Chazarreta" w:date="2021-11-09T17:22:00Z"/>
          <w:sz w:val="24"/>
        </w:rPr>
        <w:pPrChange w:id="484" w:author="Gustavo Chazarreta" w:date="2021-11-09T17:22:00Z">
          <w:pPr/>
        </w:pPrChange>
      </w:pPr>
      <w:del w:id="485" w:author="Gustavo Chazarreta" w:date="2021-11-09T17:22:00Z">
        <w:r w:rsidRPr="003C79C5" w:rsidDel="004D084E">
          <w:rPr>
            <w:sz w:val="24"/>
          </w:rPr>
          <w:delText xml:space="preserve">InfoLEG, </w:delText>
        </w:r>
        <w:r w:rsidRPr="003C79C5" w:rsidDel="004D084E">
          <w:rPr>
            <w:i/>
            <w:sz w:val="24"/>
          </w:rPr>
          <w:delText xml:space="preserve">Propiedad intelectual. </w:delText>
        </w:r>
        <w:r w:rsidRPr="003C79C5" w:rsidDel="004D084E">
          <w:rPr>
            <w:sz w:val="24"/>
          </w:rPr>
          <w:delText>Extraído de:</w:delText>
        </w:r>
      </w:del>
    </w:p>
    <w:p w14:paraId="4A49B297" w14:textId="55A73364" w:rsidR="00E70B77" w:rsidRPr="003C79C5" w:rsidDel="004D084E" w:rsidRDefault="003C1AB8" w:rsidP="004D084E">
      <w:pPr>
        <w:tabs>
          <w:tab w:val="right" w:leader="dot" w:pos="10423"/>
        </w:tabs>
        <w:rPr>
          <w:del w:id="486" w:author="Gustavo Chazarreta" w:date="2021-11-09T17:22:00Z"/>
          <w:rStyle w:val="Hipervnculo"/>
          <w:sz w:val="24"/>
        </w:rPr>
        <w:pPrChange w:id="487" w:author="Gustavo Chazarreta" w:date="2021-11-09T17:22:00Z">
          <w:pPr/>
        </w:pPrChange>
      </w:pPr>
      <w:del w:id="488" w:author="Gustavo Chazarreta" w:date="2021-11-09T17:22:00Z">
        <w:r w:rsidDel="004D084E">
          <w:fldChar w:fldCharType="begin"/>
        </w:r>
        <w:r w:rsidDel="004D084E">
          <w:delInstrText xml:space="preserve"> HYPERLINK "http://servicios.infoleg.gob.ar/infolegInternet/anexos/5000-9999/9729/norma.htm" </w:delInstrText>
        </w:r>
        <w:r w:rsidDel="004D084E">
          <w:fldChar w:fldCharType="separate"/>
        </w:r>
        <w:r w:rsidR="00E70B77" w:rsidRPr="003C79C5" w:rsidDel="004D084E">
          <w:rPr>
            <w:rStyle w:val="Hipervnculo"/>
            <w:sz w:val="24"/>
          </w:rPr>
          <w:delText>http://servicios.infoleg.gob.ar/infolegInternet/anexos/5000-9999/9729/norma.htm</w:delText>
        </w:r>
        <w:r w:rsidDel="004D084E">
          <w:rPr>
            <w:rStyle w:val="Hipervnculo"/>
            <w:sz w:val="24"/>
          </w:rPr>
          <w:fldChar w:fldCharType="end"/>
        </w:r>
      </w:del>
    </w:p>
    <w:p w14:paraId="08551A22" w14:textId="495E8417" w:rsidR="00E70B77" w:rsidRPr="00C876B8" w:rsidDel="004D084E" w:rsidRDefault="00E70B77" w:rsidP="004D084E">
      <w:pPr>
        <w:tabs>
          <w:tab w:val="right" w:leader="dot" w:pos="10423"/>
        </w:tabs>
        <w:rPr>
          <w:del w:id="489" w:author="Gustavo Chazarreta" w:date="2021-11-09T17:22:00Z"/>
        </w:rPr>
        <w:pPrChange w:id="490" w:author="Gustavo Chazarreta" w:date="2021-11-09T17:22:00Z">
          <w:pPr/>
        </w:pPrChange>
      </w:pPr>
      <w:del w:id="491" w:author="Gustavo Chazarreta" w:date="2021-11-09T17:22:00Z">
        <w:r w:rsidRPr="00C876B8" w:rsidDel="004D084E">
          <w:rPr>
            <w:sz w:val="24"/>
          </w:rPr>
          <w:delText>Estudio Iacona, Registro de software. Extraído de:</w:delText>
        </w:r>
      </w:del>
    </w:p>
    <w:p w14:paraId="43D84492" w14:textId="24F02189" w:rsidR="00E70B77" w:rsidRPr="003C79C5" w:rsidDel="004D084E" w:rsidRDefault="003C1AB8" w:rsidP="004D084E">
      <w:pPr>
        <w:tabs>
          <w:tab w:val="right" w:leader="dot" w:pos="10423"/>
        </w:tabs>
        <w:rPr>
          <w:del w:id="492" w:author="Gustavo Chazarreta" w:date="2021-11-09T17:22:00Z"/>
          <w:sz w:val="24"/>
        </w:rPr>
        <w:pPrChange w:id="493" w:author="Gustavo Chazarreta" w:date="2021-11-09T17:22:00Z">
          <w:pPr/>
        </w:pPrChange>
      </w:pPr>
      <w:del w:id="494" w:author="Gustavo Chazarreta" w:date="2021-11-09T17:22:00Z">
        <w:r w:rsidDel="004D084E">
          <w:fldChar w:fldCharType="begin"/>
        </w:r>
        <w:r w:rsidDel="004D084E">
          <w:delInstrText xml:space="preserve"> HYPERLINK "https://www.marcasregistro.com.ar/registro-de-software/" </w:delInstrText>
        </w:r>
        <w:r w:rsidDel="004D084E">
          <w:fldChar w:fldCharType="separate"/>
        </w:r>
        <w:r w:rsidR="00E70B77" w:rsidRPr="003C79C5" w:rsidDel="004D084E">
          <w:rPr>
            <w:rStyle w:val="Hipervnculo"/>
            <w:sz w:val="24"/>
          </w:rPr>
          <w:delText>https://www.marcasregistro.com.ar/registro-de-software/</w:delText>
        </w:r>
        <w:r w:rsidDel="004D084E">
          <w:rPr>
            <w:rStyle w:val="Hipervnculo"/>
            <w:sz w:val="24"/>
          </w:rPr>
          <w:fldChar w:fldCharType="end"/>
        </w:r>
      </w:del>
    </w:p>
    <w:p w14:paraId="5ACB740C" w14:textId="200A5EA8" w:rsidR="00E70B77" w:rsidRPr="003C79C5" w:rsidDel="004D084E" w:rsidRDefault="00E70B77" w:rsidP="004D084E">
      <w:pPr>
        <w:tabs>
          <w:tab w:val="right" w:leader="dot" w:pos="10423"/>
        </w:tabs>
        <w:rPr>
          <w:del w:id="495" w:author="Gustavo Chazarreta" w:date="2021-11-09T17:22:00Z"/>
          <w:sz w:val="24"/>
        </w:rPr>
        <w:pPrChange w:id="496" w:author="Gustavo Chazarreta" w:date="2021-11-09T17:22:00Z">
          <w:pPr/>
        </w:pPrChange>
      </w:pPr>
      <w:del w:id="497" w:author="Gustavo Chazarreta" w:date="2021-11-09T17:22:00Z">
        <w:r w:rsidRPr="003C79C5" w:rsidDel="004D084E">
          <w:rPr>
            <w:sz w:val="24"/>
          </w:rPr>
          <w:delText xml:space="preserve">Bildenlex(2020), </w:delText>
        </w:r>
        <w:r w:rsidRPr="003C79C5" w:rsidDel="004D084E">
          <w:rPr>
            <w:i/>
            <w:sz w:val="24"/>
          </w:rPr>
          <w:delText xml:space="preserve">¿Cómo registrar una app en Argentina? </w:delText>
        </w:r>
        <w:r w:rsidRPr="003C79C5" w:rsidDel="004D084E">
          <w:rPr>
            <w:sz w:val="24"/>
          </w:rPr>
          <w:delText>Extraído de:</w:delText>
        </w:r>
      </w:del>
    </w:p>
    <w:p w14:paraId="4A2FD67D" w14:textId="561CAEF5" w:rsidR="006B5268" w:rsidDel="004D084E" w:rsidRDefault="003C1AB8" w:rsidP="004D084E">
      <w:pPr>
        <w:tabs>
          <w:tab w:val="right" w:leader="dot" w:pos="10423"/>
        </w:tabs>
        <w:rPr>
          <w:del w:id="498" w:author="Gustavo Chazarreta" w:date="2021-11-09T17:22:00Z"/>
          <w:rStyle w:val="Hipervnculo"/>
          <w:sz w:val="24"/>
        </w:rPr>
        <w:pPrChange w:id="499" w:author="Gustavo Chazarreta" w:date="2021-11-09T17:22:00Z">
          <w:pPr/>
        </w:pPrChange>
      </w:pPr>
      <w:del w:id="500" w:author="Gustavo Chazarreta" w:date="2021-11-09T17:22:00Z">
        <w:r w:rsidDel="004D084E">
          <w:fldChar w:fldCharType="begin"/>
        </w:r>
        <w:r w:rsidDel="004D084E">
          <w:delInstrText xml:space="preserve"> HYPERLINK "https://bildenlex.com/propiedad-intelectual/como-registrar-una-app-en-la-argentina/" </w:delInstrText>
        </w:r>
        <w:r w:rsidDel="004D084E">
          <w:fldChar w:fldCharType="separate"/>
        </w:r>
        <w:r w:rsidR="00E70B77" w:rsidRPr="003C79C5" w:rsidDel="004D084E">
          <w:rPr>
            <w:rStyle w:val="Hipervnculo"/>
            <w:sz w:val="24"/>
          </w:rPr>
          <w:delText>https://bildenlex.com/propiedad-intelectual/como-registrar-una-app-en-la-argentina/</w:delText>
        </w:r>
        <w:r w:rsidDel="004D084E">
          <w:rPr>
            <w:rStyle w:val="Hipervnculo"/>
            <w:sz w:val="24"/>
          </w:rPr>
          <w:fldChar w:fldCharType="end"/>
        </w:r>
      </w:del>
    </w:p>
    <w:p w14:paraId="284442FE" w14:textId="26AB758C" w:rsidR="006B5268" w:rsidRPr="00A16BF6" w:rsidDel="004D084E" w:rsidRDefault="00A16BF6" w:rsidP="004D084E">
      <w:pPr>
        <w:tabs>
          <w:tab w:val="right" w:leader="dot" w:pos="10423"/>
        </w:tabs>
        <w:rPr>
          <w:del w:id="501" w:author="Gustavo Chazarreta" w:date="2021-11-09T17:22:00Z"/>
          <w:rFonts w:cs="Calibri"/>
        </w:rPr>
        <w:pPrChange w:id="502" w:author="Gustavo Chazarreta" w:date="2021-11-09T17:22:00Z">
          <w:pPr/>
        </w:pPrChange>
      </w:pPr>
      <w:bookmarkStart w:id="503" w:name="_Toc44175947"/>
      <w:del w:id="504" w:author="Gustavo Chazarreta" w:date="2021-11-09T17:22:00Z">
        <w:r w:rsidDel="004D084E">
          <w:rPr>
            <w:rFonts w:cs="Calibri"/>
            <w:bCs/>
          </w:rPr>
          <w:delText>W</w:delText>
        </w:r>
        <w:r w:rsidRPr="00A16BF6" w:rsidDel="004D084E">
          <w:rPr>
            <w:rFonts w:cs="Calibri"/>
            <w:bCs/>
          </w:rPr>
          <w:delText>elivesecurity</w:delText>
        </w:r>
        <w:r w:rsidDel="004D084E">
          <w:rPr>
            <w:rFonts w:cs="Calibri"/>
            <w:bCs/>
          </w:rPr>
          <w:delText xml:space="preserve"> (2019), </w:delText>
        </w:r>
        <w:r w:rsidRPr="00A16BF6" w:rsidDel="004D084E">
          <w:rPr>
            <w:rFonts w:cs="Calibri"/>
            <w:bCs/>
            <w:i/>
          </w:rPr>
          <w:delText>R</w:delText>
        </w:r>
        <w:r w:rsidR="006B5268" w:rsidRPr="00A16BF6" w:rsidDel="004D084E">
          <w:rPr>
            <w:rFonts w:cs="Calibri"/>
            <w:bCs/>
            <w:i/>
          </w:rPr>
          <w:delText>ecomendaciones para mejorar la seguridad de tus aplicaciones</w:delText>
        </w:r>
        <w:r w:rsidDel="004D084E">
          <w:rPr>
            <w:rFonts w:cs="Calibri"/>
            <w:bCs/>
          </w:rPr>
          <w:delText xml:space="preserve"> </w:delText>
        </w:r>
        <w:r w:rsidRPr="003C79C5" w:rsidDel="004D084E">
          <w:rPr>
            <w:sz w:val="24"/>
          </w:rPr>
          <w:delText>Extraído de:</w:delText>
        </w:r>
        <w:bookmarkEnd w:id="503"/>
      </w:del>
    </w:p>
    <w:p w14:paraId="5DCACBFC" w14:textId="5799CC39" w:rsidR="006B5268" w:rsidDel="004D084E" w:rsidRDefault="003C1AB8" w:rsidP="004D084E">
      <w:pPr>
        <w:tabs>
          <w:tab w:val="right" w:leader="dot" w:pos="10423"/>
        </w:tabs>
        <w:rPr>
          <w:del w:id="505" w:author="Gustavo Chazarreta" w:date="2021-11-09T17:22:00Z"/>
          <w:rFonts w:cs="Calibri"/>
        </w:rPr>
        <w:pPrChange w:id="506" w:author="Gustavo Chazarreta" w:date="2021-11-09T17:22:00Z">
          <w:pPr/>
        </w:pPrChange>
      </w:pPr>
      <w:del w:id="507" w:author="Gustavo Chazarreta" w:date="2021-11-09T17:22:00Z">
        <w:r w:rsidDel="004D084E">
          <w:fldChar w:fldCharType="begin"/>
        </w:r>
        <w:r w:rsidDel="004D084E">
          <w:delInstrText xml:space="preserve"> HYPERLINK "https://www.welivesecurity.com/la-es/2015/10/16/3-recomendaciones-mejorar-seguridad-aplicaciones/" </w:delInstrText>
        </w:r>
        <w:r w:rsidDel="004D084E">
          <w:fldChar w:fldCharType="separate"/>
        </w:r>
        <w:bookmarkStart w:id="508" w:name="_Toc44175948"/>
        <w:r w:rsidR="006B5268" w:rsidRPr="00405C84" w:rsidDel="004D084E">
          <w:rPr>
            <w:rStyle w:val="Hipervnculo"/>
            <w:rFonts w:cs="Calibri"/>
          </w:rPr>
          <w:delText>https://www.welivesecurity.com/la-es/2015/10/16/3-recomendaciones-mejorar-seguridad-aplicaciones/</w:delText>
        </w:r>
        <w:bookmarkEnd w:id="508"/>
        <w:r w:rsidDel="004D084E">
          <w:rPr>
            <w:rStyle w:val="Hipervnculo"/>
            <w:rFonts w:cs="Calibri"/>
          </w:rPr>
          <w:fldChar w:fldCharType="end"/>
        </w:r>
        <w:r w:rsidR="006B5268" w:rsidRPr="00405C84" w:rsidDel="004D084E">
          <w:rPr>
            <w:rFonts w:cs="Calibri"/>
          </w:rPr>
          <w:delText> </w:delText>
        </w:r>
      </w:del>
    </w:p>
    <w:p w14:paraId="480067DA" w14:textId="39F69DA4" w:rsidR="00A16BF6" w:rsidRPr="00A16BF6" w:rsidDel="004D084E" w:rsidRDefault="00A16BF6" w:rsidP="004D084E">
      <w:pPr>
        <w:tabs>
          <w:tab w:val="right" w:leader="dot" w:pos="10423"/>
        </w:tabs>
        <w:rPr>
          <w:del w:id="509" w:author="Gustavo Chazarreta" w:date="2021-11-09T17:22:00Z"/>
          <w:rFonts w:cs="Calibri"/>
        </w:rPr>
        <w:pPrChange w:id="510" w:author="Gustavo Chazarreta" w:date="2021-11-09T17:22:00Z">
          <w:pPr/>
        </w:pPrChange>
      </w:pPr>
      <w:bookmarkStart w:id="511" w:name="_Toc44175949"/>
      <w:del w:id="512" w:author="Gustavo Chazarreta" w:date="2021-11-09T17:22:00Z">
        <w:r w:rsidDel="004D084E">
          <w:rPr>
            <w:rFonts w:cs="Calibri"/>
            <w:bCs/>
          </w:rPr>
          <w:delText>C</w:delText>
        </w:r>
        <w:r w:rsidRPr="00A16BF6" w:rsidDel="004D084E">
          <w:rPr>
            <w:rFonts w:cs="Calibri"/>
            <w:bCs/>
          </w:rPr>
          <w:delText xml:space="preserve">linic-cloud </w:delText>
        </w:r>
        <w:r w:rsidDel="004D084E">
          <w:rPr>
            <w:rFonts w:cs="Calibri"/>
            <w:bCs/>
          </w:rPr>
          <w:delText xml:space="preserve">(2019), </w:delText>
        </w:r>
        <w:r w:rsidDel="004D084E">
          <w:rPr>
            <w:rFonts w:cs="Calibri"/>
            <w:bCs/>
            <w:i/>
          </w:rPr>
          <w:delText xml:space="preserve">Protocolos de seguridad de la </w:delText>
        </w:r>
        <w:r w:rsidRPr="00A16BF6" w:rsidDel="004D084E">
          <w:rPr>
            <w:rFonts w:cs="Calibri"/>
            <w:bCs/>
            <w:i/>
          </w:rPr>
          <w:delText xml:space="preserve">información </w:delText>
        </w:r>
        <w:r w:rsidRPr="003C79C5" w:rsidDel="004D084E">
          <w:rPr>
            <w:sz w:val="24"/>
          </w:rPr>
          <w:delText>Extraído de:</w:delText>
        </w:r>
        <w:bookmarkEnd w:id="511"/>
      </w:del>
    </w:p>
    <w:p w14:paraId="529CDFD9" w14:textId="204C155D" w:rsidR="00A16BF6" w:rsidRPr="00405C84" w:rsidDel="004D084E" w:rsidRDefault="003C1AB8" w:rsidP="004D084E">
      <w:pPr>
        <w:tabs>
          <w:tab w:val="right" w:leader="dot" w:pos="10423"/>
        </w:tabs>
        <w:rPr>
          <w:del w:id="513" w:author="Gustavo Chazarreta" w:date="2021-11-09T17:22:00Z"/>
          <w:rFonts w:cs="Calibri"/>
        </w:rPr>
        <w:pPrChange w:id="514" w:author="Gustavo Chazarreta" w:date="2021-11-09T17:22:00Z">
          <w:pPr/>
        </w:pPrChange>
      </w:pPr>
      <w:del w:id="515" w:author="Gustavo Chazarreta" w:date="2021-11-09T17:22:00Z">
        <w:r w:rsidDel="004D084E">
          <w:fldChar w:fldCharType="begin"/>
        </w:r>
        <w:r w:rsidDel="004D084E">
          <w:delInstrText xml:space="preserve"> HYPERLINK "https://clinic-cloud.com/blog/protocolos-de-seguridad-de-la-informacion/" </w:delInstrText>
        </w:r>
        <w:r w:rsidDel="004D084E">
          <w:fldChar w:fldCharType="separate"/>
        </w:r>
        <w:bookmarkStart w:id="516" w:name="_Toc44175950"/>
        <w:r w:rsidR="00A16BF6" w:rsidRPr="00405C84" w:rsidDel="004D084E">
          <w:rPr>
            <w:rStyle w:val="Hipervnculo"/>
            <w:rFonts w:cs="Calibri"/>
          </w:rPr>
          <w:delText>https://clinic-cloud.com/blog/protocolos-de-seguridad-de-la-informacion/</w:delText>
        </w:r>
        <w:bookmarkEnd w:id="516"/>
        <w:r w:rsidDel="004D084E">
          <w:rPr>
            <w:rStyle w:val="Hipervnculo"/>
            <w:rFonts w:cs="Calibri"/>
          </w:rPr>
          <w:fldChar w:fldCharType="end"/>
        </w:r>
        <w:r w:rsidR="00A16BF6" w:rsidRPr="00405C84" w:rsidDel="004D084E">
          <w:rPr>
            <w:rFonts w:cs="Calibri"/>
          </w:rPr>
          <w:delText> </w:delText>
        </w:r>
      </w:del>
    </w:p>
    <w:p w14:paraId="674476E0" w14:textId="21DC4CE1" w:rsidR="00A16BF6" w:rsidRPr="00A16BF6" w:rsidDel="004D084E" w:rsidRDefault="00A16BF6" w:rsidP="004D084E">
      <w:pPr>
        <w:tabs>
          <w:tab w:val="right" w:leader="dot" w:pos="10423"/>
        </w:tabs>
        <w:rPr>
          <w:del w:id="517" w:author="Gustavo Chazarreta" w:date="2021-11-09T17:22:00Z"/>
        </w:rPr>
        <w:pPrChange w:id="518" w:author="Gustavo Chazarreta" w:date="2021-11-09T17:22:00Z">
          <w:pPr/>
        </w:pPrChange>
      </w:pPr>
    </w:p>
    <w:p w14:paraId="4891508F" w14:textId="1B7E2124" w:rsidR="006B5268" w:rsidDel="004D084E" w:rsidRDefault="006B5268" w:rsidP="004D084E">
      <w:pPr>
        <w:pStyle w:val="Encabezado"/>
        <w:tabs>
          <w:tab w:val="clear" w:pos="4419"/>
          <w:tab w:val="clear" w:pos="8838"/>
          <w:tab w:val="right" w:leader="dot" w:pos="10423"/>
        </w:tabs>
        <w:rPr>
          <w:del w:id="519" w:author="Gustavo Chazarreta" w:date="2021-11-09T17:22:00Z"/>
          <w:rStyle w:val="Hipervnculo"/>
          <w:sz w:val="24"/>
        </w:rPr>
        <w:pPrChange w:id="520" w:author="Gustavo Chazarreta" w:date="2021-11-09T17:22:00Z">
          <w:pPr>
            <w:pStyle w:val="Encabezado"/>
            <w:tabs>
              <w:tab w:val="clear" w:pos="4419"/>
              <w:tab w:val="clear" w:pos="8838"/>
            </w:tabs>
          </w:pPr>
        </w:pPrChange>
      </w:pPr>
    </w:p>
    <w:p w14:paraId="09CC47FB" w14:textId="50CA2DE8" w:rsidR="006B5268" w:rsidDel="004D084E" w:rsidRDefault="006B5268" w:rsidP="004D084E">
      <w:pPr>
        <w:pStyle w:val="Encabezado"/>
        <w:tabs>
          <w:tab w:val="clear" w:pos="4419"/>
          <w:tab w:val="clear" w:pos="8838"/>
          <w:tab w:val="right" w:leader="dot" w:pos="10423"/>
        </w:tabs>
        <w:rPr>
          <w:del w:id="521" w:author="Gustavo Chazarreta" w:date="2021-11-09T17:22:00Z"/>
          <w:rStyle w:val="Hipervnculo"/>
          <w:sz w:val="24"/>
        </w:rPr>
        <w:pPrChange w:id="522" w:author="Gustavo Chazarreta" w:date="2021-11-09T17:22:00Z">
          <w:pPr>
            <w:pStyle w:val="Encabezado"/>
            <w:tabs>
              <w:tab w:val="clear" w:pos="4419"/>
              <w:tab w:val="clear" w:pos="8838"/>
            </w:tabs>
          </w:pPr>
        </w:pPrChange>
      </w:pPr>
    </w:p>
    <w:p w14:paraId="7CF22D57" w14:textId="77777777" w:rsidR="006B5268" w:rsidRPr="003C79C5" w:rsidRDefault="006B5268" w:rsidP="004D084E">
      <w:pPr>
        <w:pPrChange w:id="523" w:author="Gustavo Chazarreta" w:date="2021-11-09T17:26:00Z">
          <w:pPr>
            <w:pStyle w:val="Encabezado"/>
            <w:tabs>
              <w:tab w:val="clear" w:pos="4419"/>
              <w:tab w:val="clear" w:pos="8838"/>
            </w:tabs>
          </w:pPr>
        </w:pPrChange>
      </w:pPr>
    </w:p>
    <w:sectPr w:rsidR="006B5268" w:rsidRPr="003C79C5" w:rsidSect="009244C5">
      <w:headerReference w:type="default" r:id="rId20"/>
      <w:footerReference w:type="default" r:id="rId21"/>
      <w:type w:val="continuous"/>
      <w:pgSz w:w="11907" w:h="16840" w:code="9"/>
      <w:pgMar w:top="737" w:right="737" w:bottom="737" w:left="737" w:header="73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A4978" w14:textId="77777777" w:rsidR="003C1AB8" w:rsidRDefault="003C1AB8">
      <w:r>
        <w:separator/>
      </w:r>
    </w:p>
  </w:endnote>
  <w:endnote w:type="continuationSeparator" w:id="0">
    <w:p w14:paraId="784DC9B0" w14:textId="77777777" w:rsidR="003C1AB8" w:rsidRDefault="003C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wis721 Ex BT">
    <w:altName w:val="Sitka Small"/>
    <w:charset w:val="00"/>
    <w:family w:val="swiss"/>
    <w:pitch w:val="variable"/>
    <w:sig w:usb0="00000001"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AA1BC" w14:textId="77777777" w:rsidR="00CA3861" w:rsidRPr="00634CDD" w:rsidRDefault="00CA3861">
    <w:pPr>
      <w:pStyle w:val="Piedepgina"/>
      <w:jc w:val="right"/>
    </w:pPr>
    <w:r w:rsidRPr="00634CDD">
      <w:rPr>
        <w:noProof/>
      </w:rPr>
      <mc:AlternateContent>
        <mc:Choice Requires="wps">
          <w:drawing>
            <wp:anchor distT="0" distB="0" distL="114300" distR="114300" simplePos="0" relativeHeight="251659264" behindDoc="1" locked="0" layoutInCell="1" allowOverlap="1" wp14:anchorId="563C5ABB" wp14:editId="6471A733">
              <wp:simplePos x="0" y="0"/>
              <wp:positionH relativeFrom="page">
                <wp:posOffset>2283460</wp:posOffset>
              </wp:positionH>
              <wp:positionV relativeFrom="page">
                <wp:posOffset>9864090</wp:posOffset>
              </wp:positionV>
              <wp:extent cx="2811145" cy="20383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14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483F9F" w14:textId="77777777" w:rsidR="00CA3861" w:rsidRDefault="00CA3861" w:rsidP="00634CDD">
                          <w:pPr>
                            <w:spacing w:line="306" w:lineRule="exact"/>
                            <w:ind w:left="20"/>
                            <w:rPr>
                              <w:i/>
                              <w:sz w:val="28"/>
                            </w:rPr>
                          </w:pPr>
                          <w:r>
                            <w:rPr>
                              <w:i/>
                              <w:color w:val="0F233D"/>
                              <w:sz w:val="28"/>
                            </w:rPr>
                            <w:t>Técnico Universitario en Programación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3C5ABB" id="_x0000_t202" coordsize="21600,21600" o:spt="202" path="m,l,21600r21600,l21600,xe">
              <v:stroke joinstyle="miter"/>
              <v:path gradientshapeok="t" o:connecttype="rect"/>
            </v:shapetype>
            <v:shape id="Text Box 9" o:spid="_x0000_s1029" type="#_x0000_t202" style="position:absolute;left:0;text-align:left;margin-left:179.8pt;margin-top:776.7pt;width:221.35pt;height:16.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" filled="f" stroked="f">
              <v:textbox inset="0,0,0,0">
                <w:txbxContent>
                  <w:p w14:paraId="7B483F9F" w14:textId="77777777" w:rsidR="00CA3861" w:rsidRDefault="00CA3861" w:rsidP="00634CDD">
                    <w:pPr>
                      <w:spacing w:line="306" w:lineRule="exact"/>
                      <w:ind w:left="20"/>
                      <w:rPr>
                        <w:i/>
                        <w:sz w:val="28"/>
                      </w:rPr>
                    </w:pPr>
                    <w:r>
                      <w:rPr>
                        <w:i/>
                        <w:color w:val="0F233D"/>
                        <w:sz w:val="28"/>
                      </w:rPr>
                      <w:t>Técnico Universitario en Programación</w:t>
                    </w:r>
                  </w:p>
                </w:txbxContent>
              </v:textbox>
              <w10:wrap anchorx="page" anchory="page"/>
            </v:shape>
          </w:pict>
        </mc:Fallback>
      </mc:AlternateContent>
    </w:r>
    <w:r w:rsidRPr="00634CDD">
      <w:fldChar w:fldCharType="begin"/>
    </w:r>
    <w:r w:rsidRPr="00634CDD">
      <w:instrText>PAGE   \* MERGEFORMAT</w:instrText>
    </w:r>
    <w:r w:rsidRPr="00634CDD">
      <w:fldChar w:fldCharType="separate"/>
    </w:r>
    <w:r>
      <w:rPr>
        <w:noProof/>
      </w:rPr>
      <w:t>2</w:t>
    </w:r>
    <w:r w:rsidRPr="00634CDD">
      <w:fldChar w:fldCharType="end"/>
    </w:r>
  </w:p>
  <w:p w14:paraId="405B6ADC" w14:textId="77777777" w:rsidR="00CA3861" w:rsidRDefault="00CA38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CDBC1E" w14:textId="77777777" w:rsidR="003C1AB8" w:rsidRDefault="003C1AB8">
      <w:r>
        <w:separator/>
      </w:r>
    </w:p>
  </w:footnote>
  <w:footnote w:type="continuationSeparator" w:id="0">
    <w:p w14:paraId="30C0D97F" w14:textId="77777777" w:rsidR="003C1AB8" w:rsidRDefault="003C1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32E02" w14:textId="77777777" w:rsidR="00CA3861" w:rsidRDefault="00CA3861">
    <w:pPr>
      <w:pStyle w:val="Encabezado"/>
    </w:pPr>
    <w:r>
      <w:rPr>
        <w:noProof/>
      </w:rPr>
      <mc:AlternateContent>
        <mc:Choice Requires="wps">
          <w:drawing>
            <wp:anchor distT="0" distB="0" distL="114300" distR="114300" simplePos="0" relativeHeight="251658240" behindDoc="1" locked="0" layoutInCell="1" allowOverlap="1" wp14:anchorId="23ADA197" wp14:editId="571CDFB7">
              <wp:simplePos x="0" y="0"/>
              <wp:positionH relativeFrom="page">
                <wp:posOffset>4980305</wp:posOffset>
              </wp:positionH>
              <wp:positionV relativeFrom="page">
                <wp:posOffset>231140</wp:posOffset>
              </wp:positionV>
              <wp:extent cx="2137410" cy="336550"/>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741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E80E4" w14:textId="7A9B44FE" w:rsidR="00CA3861" w:rsidDel="004D084E" w:rsidRDefault="00CA3861" w:rsidP="0077479A">
                          <w:pPr>
                            <w:pStyle w:val="Textoindependiente"/>
                            <w:spacing w:line="245" w:lineRule="exact"/>
                            <w:ind w:right="18"/>
                            <w:jc w:val="right"/>
                            <w:rPr>
                              <w:del w:id="524" w:author="Gustavo Chazarreta" w:date="2021-11-09T17:22:00Z"/>
                            </w:rPr>
                          </w:pPr>
                          <w:del w:id="525" w:author="Gustavo Chazarreta" w:date="2021-11-09T17:22:00Z">
                            <w:r w:rsidDel="004D084E">
                              <w:delText xml:space="preserve">Legislación </w:delText>
                            </w:r>
                          </w:del>
                        </w:p>
                        <w:p w14:paraId="7C737DEC" w14:textId="47ABEC82" w:rsidR="00CA3861" w:rsidRDefault="00CA3861" w:rsidP="0077479A">
                          <w:pPr>
                            <w:pStyle w:val="Textoindependiente"/>
                            <w:ind w:right="36"/>
                            <w:jc w:val="right"/>
                          </w:pPr>
                          <w:del w:id="526" w:author="Gustavo Chazarreta" w:date="2021-11-09T17:22:00Z">
                            <w:r w:rsidDel="004D084E">
                              <w:delText>1er Cuatrimestre</w:delText>
                            </w:r>
                            <w:r w:rsidDel="004D084E">
                              <w:rPr>
                                <w:spacing w:val="-4"/>
                              </w:rPr>
                              <w:delText xml:space="preserve"> </w:delText>
                            </w:r>
                            <w:r w:rsidDel="004D084E">
                              <w:delText>2020</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ADA197" id="_x0000_t202" coordsize="21600,21600" o:spt="202" path="m,l,21600r21600,l21600,xe">
              <v:stroke joinstyle="miter"/>
              <v:path gradientshapeok="t" o:connecttype="rect"/>
            </v:shapetype>
            <v:shape id="Text Box 7" o:spid="_x0000_s1027" type="#_x0000_t202" style="position:absolute;margin-left:392.15pt;margin-top:18.2pt;width:168.3pt;height: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" filled="f" stroked="f">
              <v:textbox inset="0,0,0,0">
                <w:txbxContent>
                  <w:p w14:paraId="390E80E4" w14:textId="7A9B44FE" w:rsidR="00CA3861" w:rsidDel="004D084E" w:rsidRDefault="00CA3861" w:rsidP="0077479A">
                    <w:pPr>
                      <w:pStyle w:val="Textoindependiente"/>
                      <w:spacing w:line="245" w:lineRule="exact"/>
                      <w:ind w:right="18"/>
                      <w:jc w:val="right"/>
                      <w:rPr>
                        <w:del w:id="527" w:author="Gustavo Chazarreta" w:date="2021-11-09T17:22:00Z"/>
                      </w:rPr>
                    </w:pPr>
                    <w:del w:id="528" w:author="Gustavo Chazarreta" w:date="2021-11-09T17:22:00Z">
                      <w:r w:rsidDel="004D084E">
                        <w:delText xml:space="preserve">Legislación </w:delText>
                      </w:r>
                    </w:del>
                  </w:p>
                  <w:p w14:paraId="7C737DEC" w14:textId="47ABEC82" w:rsidR="00CA3861" w:rsidRDefault="00CA3861" w:rsidP="0077479A">
                    <w:pPr>
                      <w:pStyle w:val="Textoindependiente"/>
                      <w:ind w:right="36"/>
                      <w:jc w:val="right"/>
                    </w:pPr>
                    <w:del w:id="529" w:author="Gustavo Chazarreta" w:date="2021-11-09T17:22:00Z">
                      <w:r w:rsidDel="004D084E">
                        <w:delText>1er Cuatrimestre</w:delText>
                      </w:r>
                      <w:r w:rsidDel="004D084E">
                        <w:rPr>
                          <w:spacing w:val="-4"/>
                        </w:rPr>
                        <w:delText xml:space="preserve"> </w:delText>
                      </w:r>
                      <w:r w:rsidDel="004D084E">
                        <w:delText>2020</w:delText>
                      </w:r>
                    </w:del>
                  </w:p>
                </w:txbxContent>
              </v:textbox>
              <w10:wrap anchorx="page" anchory="page"/>
            </v:shape>
          </w:pict>
        </mc:Fallback>
      </mc:AlternateContent>
    </w:r>
    <w:r>
      <w:rPr>
        <w:noProof/>
      </w:rPr>
      <mc:AlternateContent>
        <mc:Choice Requires="wps">
          <w:drawing>
            <wp:anchor distT="0" distB="0" distL="114300" distR="114300" simplePos="0" relativeHeight="251657216" behindDoc="1" locked="0" layoutInCell="1" allowOverlap="1" wp14:anchorId="09BF62B9" wp14:editId="0E3B149F">
              <wp:simplePos x="0" y="0"/>
              <wp:positionH relativeFrom="page">
                <wp:posOffset>668020</wp:posOffset>
              </wp:positionH>
              <wp:positionV relativeFrom="page">
                <wp:posOffset>231140</wp:posOffset>
              </wp:positionV>
              <wp:extent cx="2016760" cy="33655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76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DBBF9" w14:textId="77777777" w:rsidR="00CA3861" w:rsidRDefault="00CA3861" w:rsidP="0077479A">
                          <w:pPr>
                            <w:pStyle w:val="Textoindependiente"/>
                            <w:spacing w:line="245" w:lineRule="exact"/>
                            <w:ind w:left="69"/>
                          </w:pPr>
                          <w:r>
                            <w:t>Universidad Tecnológica Nacional</w:t>
                          </w:r>
                        </w:p>
                        <w:p w14:paraId="383138C4" w14:textId="77777777" w:rsidR="00CA3861" w:rsidRDefault="00CA3861" w:rsidP="0077479A">
                          <w:pPr>
                            <w:pStyle w:val="Textoindependiente"/>
                            <w:ind w:left="20"/>
                          </w:pPr>
                          <w:r>
                            <w:t>Facultad Regional General Pacheco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BF62B9" id="Text Box 6" o:spid="_x0000_s1028" type="#_x0000_t202" style="position:absolute;margin-left:52.6pt;margin-top:18.2pt;width:158.8pt;height:2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" filled="f" stroked="f">
              <v:textbox inset="0,0,0,0">
                <w:txbxContent>
                  <w:p w14:paraId="634DBBF9" w14:textId="77777777" w:rsidR="00CA3861" w:rsidRDefault="00CA3861" w:rsidP="0077479A">
                    <w:pPr>
                      <w:pStyle w:val="Textoindependiente"/>
                      <w:spacing w:line="245" w:lineRule="exact"/>
                      <w:ind w:left="69"/>
                    </w:pPr>
                    <w:r>
                      <w:t>Universidad Tecnológica Nacional</w:t>
                    </w:r>
                  </w:p>
                  <w:p w14:paraId="383138C4" w14:textId="77777777" w:rsidR="00CA3861" w:rsidRDefault="00CA3861" w:rsidP="0077479A">
                    <w:pPr>
                      <w:pStyle w:val="Textoindependiente"/>
                      <w:ind w:left="20"/>
                    </w:pPr>
                    <w:r>
                      <w:t>Facultad Regional General Pacheco</w:t>
                    </w:r>
                  </w:p>
                </w:txbxContent>
              </v:textbox>
              <w10:wrap anchorx="page" anchory="page"/>
            </v:shape>
          </w:pict>
        </mc:Fallback>
      </mc:AlternateContent>
    </w:r>
    <w:r>
      <w:rPr>
        <w:noProof/>
      </w:rPr>
      <w:drawing>
        <wp:anchor distT="0" distB="0" distL="0" distR="0" simplePos="0" relativeHeight="251656192" behindDoc="1" locked="0" layoutInCell="1" allowOverlap="1" wp14:anchorId="0B92E132" wp14:editId="1CD5EEF1">
          <wp:simplePos x="0" y="0"/>
          <wp:positionH relativeFrom="page">
            <wp:posOffset>225425</wp:posOffset>
          </wp:positionH>
          <wp:positionV relativeFrom="page">
            <wp:posOffset>172085</wp:posOffset>
          </wp:positionV>
          <wp:extent cx="304800" cy="35369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53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C28EB"/>
    <w:multiLevelType w:val="hybridMultilevel"/>
    <w:tmpl w:val="0FBE5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071818"/>
    <w:multiLevelType w:val="hybridMultilevel"/>
    <w:tmpl w:val="A56491D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41E5288"/>
    <w:multiLevelType w:val="hybridMultilevel"/>
    <w:tmpl w:val="346090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D82DE9"/>
    <w:multiLevelType w:val="hybridMultilevel"/>
    <w:tmpl w:val="AA62F5AC"/>
    <w:lvl w:ilvl="0" w:tplc="7FA2D9C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70F4CB3"/>
    <w:multiLevelType w:val="hybridMultilevel"/>
    <w:tmpl w:val="71CC2C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B234924"/>
    <w:multiLevelType w:val="hybridMultilevel"/>
    <w:tmpl w:val="4A8C3E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B9A0B56"/>
    <w:multiLevelType w:val="hybridMultilevel"/>
    <w:tmpl w:val="09204D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07733A1"/>
    <w:multiLevelType w:val="hybridMultilevel"/>
    <w:tmpl w:val="808A97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96E154D"/>
    <w:multiLevelType w:val="hybridMultilevel"/>
    <w:tmpl w:val="605078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5B9527DD"/>
    <w:multiLevelType w:val="hybridMultilevel"/>
    <w:tmpl w:val="0E8449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FA54457"/>
    <w:multiLevelType w:val="hybridMultilevel"/>
    <w:tmpl w:val="13AADF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5"/>
  </w:num>
  <w:num w:numId="5">
    <w:abstractNumId w:val="6"/>
  </w:num>
  <w:num w:numId="6">
    <w:abstractNumId w:val="7"/>
  </w:num>
  <w:num w:numId="7">
    <w:abstractNumId w:val="10"/>
  </w:num>
  <w:num w:numId="8">
    <w:abstractNumId w:val="8"/>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stavo Chazarreta">
    <w15:presenceInfo w15:providerId="AD" w15:userId="S::Gustavo.Chazarreta@ibm.com::292b35bf-8fff-4c00-9103-3ce45cea4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C15"/>
    <w:rsid w:val="00126CC5"/>
    <w:rsid w:val="0013059F"/>
    <w:rsid w:val="0017176E"/>
    <w:rsid w:val="001A50F5"/>
    <w:rsid w:val="001D0477"/>
    <w:rsid w:val="00244BBA"/>
    <w:rsid w:val="0025342C"/>
    <w:rsid w:val="002873B1"/>
    <w:rsid w:val="00295945"/>
    <w:rsid w:val="002A7C38"/>
    <w:rsid w:val="00302E83"/>
    <w:rsid w:val="0035368B"/>
    <w:rsid w:val="00353C07"/>
    <w:rsid w:val="003A35C7"/>
    <w:rsid w:val="003C1AB8"/>
    <w:rsid w:val="003C6476"/>
    <w:rsid w:val="003C79C5"/>
    <w:rsid w:val="003E5B73"/>
    <w:rsid w:val="00467F4D"/>
    <w:rsid w:val="004952B6"/>
    <w:rsid w:val="004C0B07"/>
    <w:rsid w:val="004D084E"/>
    <w:rsid w:val="00554820"/>
    <w:rsid w:val="005F773F"/>
    <w:rsid w:val="00634CDD"/>
    <w:rsid w:val="00636656"/>
    <w:rsid w:val="006B5268"/>
    <w:rsid w:val="0077479A"/>
    <w:rsid w:val="007A6D8F"/>
    <w:rsid w:val="007F389F"/>
    <w:rsid w:val="008432CB"/>
    <w:rsid w:val="0085142C"/>
    <w:rsid w:val="008B4EBB"/>
    <w:rsid w:val="009244C5"/>
    <w:rsid w:val="00943932"/>
    <w:rsid w:val="00976B72"/>
    <w:rsid w:val="009A3B13"/>
    <w:rsid w:val="009E0951"/>
    <w:rsid w:val="009E72E6"/>
    <w:rsid w:val="00A16BF6"/>
    <w:rsid w:val="00A27E6F"/>
    <w:rsid w:val="00A82EC0"/>
    <w:rsid w:val="00B20F3D"/>
    <w:rsid w:val="00B66CC0"/>
    <w:rsid w:val="00BE19F8"/>
    <w:rsid w:val="00BE5EF9"/>
    <w:rsid w:val="00C876B8"/>
    <w:rsid w:val="00CA3861"/>
    <w:rsid w:val="00CA7AEC"/>
    <w:rsid w:val="00D04D46"/>
    <w:rsid w:val="00D16909"/>
    <w:rsid w:val="00D879A1"/>
    <w:rsid w:val="00DA0E94"/>
    <w:rsid w:val="00DC2085"/>
    <w:rsid w:val="00DC7C15"/>
    <w:rsid w:val="00DE13E0"/>
    <w:rsid w:val="00DE7646"/>
    <w:rsid w:val="00E14D8F"/>
    <w:rsid w:val="00E70B77"/>
    <w:rsid w:val="00E71ED1"/>
    <w:rsid w:val="00E84D1D"/>
    <w:rsid w:val="00F32445"/>
    <w:rsid w:val="00FA31C2"/>
    <w:rsid w:val="00FE63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3818A"/>
  <w15:chartTrackingRefBased/>
  <w15:docId w15:val="{C2FC1DA8-B639-47F7-81AD-C4194F586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EC0"/>
    <w:pPr>
      <w:spacing w:after="120" w:line="264" w:lineRule="auto"/>
    </w:pPr>
  </w:style>
  <w:style w:type="paragraph" w:styleId="Ttulo1">
    <w:name w:val="heading 1"/>
    <w:basedOn w:val="Normal"/>
    <w:next w:val="Normal"/>
    <w:link w:val="Ttulo1Car"/>
    <w:uiPriority w:val="9"/>
    <w:qFormat/>
    <w:rsid w:val="00A82EC0"/>
    <w:pPr>
      <w:keepNext/>
      <w:keepLines/>
      <w:spacing w:before="320" w:after="0" w:line="240" w:lineRule="auto"/>
      <w:outlineLvl w:val="0"/>
    </w:pPr>
    <w:rPr>
      <w:rFonts w:ascii="Calibri Light" w:eastAsia="SimSun" w:hAnsi="Calibri Light"/>
      <w:color w:val="2E74B5"/>
      <w:sz w:val="32"/>
      <w:szCs w:val="32"/>
    </w:rPr>
  </w:style>
  <w:style w:type="paragraph" w:styleId="Ttulo2">
    <w:name w:val="heading 2"/>
    <w:basedOn w:val="Normal"/>
    <w:next w:val="Normal"/>
    <w:link w:val="Ttulo2Car"/>
    <w:uiPriority w:val="9"/>
    <w:unhideWhenUsed/>
    <w:qFormat/>
    <w:rsid w:val="00A82EC0"/>
    <w:pPr>
      <w:keepNext/>
      <w:keepLines/>
      <w:spacing w:before="80" w:after="0" w:line="240" w:lineRule="auto"/>
      <w:outlineLvl w:val="1"/>
    </w:pPr>
    <w:rPr>
      <w:rFonts w:ascii="Calibri Light" w:eastAsia="SimSun" w:hAnsi="Calibri Light"/>
      <w:color w:val="404040"/>
      <w:sz w:val="28"/>
      <w:szCs w:val="28"/>
    </w:rPr>
  </w:style>
  <w:style w:type="paragraph" w:styleId="Ttulo3">
    <w:name w:val="heading 3"/>
    <w:basedOn w:val="Normal"/>
    <w:next w:val="Normal"/>
    <w:link w:val="Ttulo3Car"/>
    <w:uiPriority w:val="9"/>
    <w:unhideWhenUsed/>
    <w:qFormat/>
    <w:rsid w:val="00A82EC0"/>
    <w:pPr>
      <w:keepNext/>
      <w:keepLines/>
      <w:spacing w:before="40" w:after="0" w:line="240" w:lineRule="auto"/>
      <w:outlineLvl w:val="2"/>
    </w:pPr>
    <w:rPr>
      <w:rFonts w:ascii="Calibri Light" w:eastAsia="SimSun" w:hAnsi="Calibri Light"/>
      <w:color w:val="44546A"/>
      <w:sz w:val="24"/>
      <w:szCs w:val="24"/>
    </w:rPr>
  </w:style>
  <w:style w:type="paragraph" w:styleId="Ttulo4">
    <w:name w:val="heading 4"/>
    <w:basedOn w:val="Normal"/>
    <w:next w:val="Normal"/>
    <w:link w:val="Ttulo4Car"/>
    <w:uiPriority w:val="9"/>
    <w:unhideWhenUsed/>
    <w:qFormat/>
    <w:rsid w:val="00A82EC0"/>
    <w:pPr>
      <w:keepNext/>
      <w:keepLines/>
      <w:spacing w:before="40" w:after="0"/>
      <w:outlineLvl w:val="3"/>
    </w:pPr>
    <w:rPr>
      <w:rFonts w:ascii="Calibri Light" w:eastAsia="SimSun" w:hAnsi="Calibri Light"/>
      <w:sz w:val="22"/>
      <w:szCs w:val="22"/>
    </w:rPr>
  </w:style>
  <w:style w:type="paragraph" w:styleId="Ttulo5">
    <w:name w:val="heading 5"/>
    <w:basedOn w:val="Normal"/>
    <w:next w:val="Normal"/>
    <w:link w:val="Ttulo5Car"/>
    <w:uiPriority w:val="9"/>
    <w:unhideWhenUsed/>
    <w:qFormat/>
    <w:rsid w:val="00A82EC0"/>
    <w:pPr>
      <w:keepNext/>
      <w:keepLines/>
      <w:spacing w:before="40" w:after="0"/>
      <w:outlineLvl w:val="4"/>
    </w:pPr>
    <w:rPr>
      <w:rFonts w:ascii="Calibri Light" w:eastAsia="SimSun" w:hAnsi="Calibri Light"/>
      <w:color w:val="44546A"/>
      <w:sz w:val="22"/>
      <w:szCs w:val="22"/>
    </w:rPr>
  </w:style>
  <w:style w:type="paragraph" w:styleId="Ttulo6">
    <w:name w:val="heading 6"/>
    <w:basedOn w:val="Normal"/>
    <w:next w:val="Normal"/>
    <w:link w:val="Ttulo6Car"/>
    <w:uiPriority w:val="9"/>
    <w:unhideWhenUsed/>
    <w:qFormat/>
    <w:rsid w:val="00A82EC0"/>
    <w:pPr>
      <w:keepNext/>
      <w:keepLines/>
      <w:spacing w:before="40" w:after="0"/>
      <w:outlineLvl w:val="5"/>
    </w:pPr>
    <w:rPr>
      <w:rFonts w:ascii="Calibri Light" w:eastAsia="SimSun" w:hAnsi="Calibri Light"/>
      <w:i/>
      <w:iCs/>
      <w:color w:val="44546A"/>
      <w:sz w:val="21"/>
      <w:szCs w:val="21"/>
    </w:rPr>
  </w:style>
  <w:style w:type="paragraph" w:styleId="Ttulo7">
    <w:name w:val="heading 7"/>
    <w:basedOn w:val="Normal"/>
    <w:next w:val="Normal"/>
    <w:link w:val="Ttulo7Car"/>
    <w:uiPriority w:val="9"/>
    <w:semiHidden/>
    <w:unhideWhenUsed/>
    <w:qFormat/>
    <w:rsid w:val="00A82EC0"/>
    <w:pPr>
      <w:keepNext/>
      <w:keepLines/>
      <w:spacing w:before="40" w:after="0"/>
      <w:outlineLvl w:val="6"/>
    </w:pPr>
    <w:rPr>
      <w:rFonts w:ascii="Calibri Light" w:eastAsia="SimSun" w:hAnsi="Calibri Light"/>
      <w:i/>
      <w:iCs/>
      <w:color w:val="1F4E79"/>
      <w:sz w:val="21"/>
      <w:szCs w:val="21"/>
    </w:rPr>
  </w:style>
  <w:style w:type="paragraph" w:styleId="Ttulo8">
    <w:name w:val="heading 8"/>
    <w:basedOn w:val="Normal"/>
    <w:next w:val="Normal"/>
    <w:link w:val="Ttulo8Car"/>
    <w:uiPriority w:val="9"/>
    <w:semiHidden/>
    <w:unhideWhenUsed/>
    <w:qFormat/>
    <w:rsid w:val="00A82EC0"/>
    <w:pPr>
      <w:keepNext/>
      <w:keepLines/>
      <w:spacing w:before="40" w:after="0"/>
      <w:outlineLvl w:val="7"/>
    </w:pPr>
    <w:rPr>
      <w:rFonts w:ascii="Calibri Light" w:eastAsia="SimSun" w:hAnsi="Calibri Light"/>
      <w:b/>
      <w:bCs/>
      <w:color w:val="44546A"/>
    </w:rPr>
  </w:style>
  <w:style w:type="paragraph" w:styleId="Ttulo9">
    <w:name w:val="heading 9"/>
    <w:basedOn w:val="Normal"/>
    <w:next w:val="Normal"/>
    <w:link w:val="Ttulo9Car"/>
    <w:uiPriority w:val="9"/>
    <w:semiHidden/>
    <w:unhideWhenUsed/>
    <w:qFormat/>
    <w:rsid w:val="00A82EC0"/>
    <w:pPr>
      <w:keepNext/>
      <w:keepLines/>
      <w:spacing w:before="40" w:after="0"/>
      <w:outlineLvl w:val="8"/>
    </w:pPr>
    <w:rPr>
      <w:rFonts w:ascii="Calibri Light" w:eastAsia="SimSun" w:hAnsi="Calibri Light"/>
      <w:b/>
      <w:bCs/>
      <w:i/>
      <w:iCs/>
      <w:color w:val="44546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customStyle="1" w:styleId="Epgrafe">
    <w:name w:val="Epígrafe"/>
    <w:basedOn w:val="Normal"/>
    <w:next w:val="Normal"/>
    <w:uiPriority w:val="35"/>
    <w:unhideWhenUsed/>
    <w:qFormat/>
    <w:rsid w:val="00A82EC0"/>
    <w:pPr>
      <w:spacing w:line="240" w:lineRule="auto"/>
    </w:pPr>
    <w:rPr>
      <w:b/>
      <w:bCs/>
      <w:smallCaps/>
      <w:color w:val="595959"/>
      <w:spacing w:val="6"/>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24"/>
      <w:szCs w:val="24"/>
      <w:lang w:val="es-ES"/>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24"/>
      <w:szCs w:val="24"/>
      <w:lang w:val="es-E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4"/>
      <w:szCs w:val="24"/>
      <w:lang w:val="es-ES"/>
    </w:rPr>
  </w:style>
  <w:style w:type="paragraph" w:customStyle="1" w:styleId="xl27">
    <w:name w:val="xl27"/>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24"/>
      <w:szCs w:val="24"/>
      <w:lang w:val="es-ES"/>
    </w:rPr>
  </w:style>
  <w:style w:type="paragraph" w:customStyle="1" w:styleId="xl28">
    <w:name w:val="xl28"/>
    <w:basedOn w:val="Normal"/>
    <w:pPr>
      <w:pBdr>
        <w:top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24"/>
      <w:szCs w:val="24"/>
      <w:lang w:val="es-ES"/>
    </w:rPr>
  </w:style>
  <w:style w:type="paragraph" w:customStyle="1" w:styleId="xl29">
    <w:name w:val="xl29"/>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4"/>
      <w:szCs w:val="24"/>
      <w:lang w:val="es-ES"/>
    </w:rPr>
  </w:style>
  <w:style w:type="table" w:styleId="Tablaconcuadrcula">
    <w:name w:val="Table Grid"/>
    <w:basedOn w:val="Tablanormal"/>
    <w:uiPriority w:val="59"/>
    <w:rsid w:val="002534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A82EC0"/>
    <w:rPr>
      <w:color w:val="0000FF"/>
      <w:u w:val="single"/>
    </w:rPr>
  </w:style>
  <w:style w:type="character" w:styleId="Hipervnculovisitado">
    <w:name w:val="FollowedHyperlink"/>
    <w:uiPriority w:val="99"/>
    <w:semiHidden/>
    <w:unhideWhenUsed/>
    <w:rsid w:val="00A82EC0"/>
    <w:rPr>
      <w:color w:val="954F72"/>
      <w:u w:val="single"/>
    </w:rPr>
  </w:style>
  <w:style w:type="character" w:customStyle="1" w:styleId="Ttulo1Car">
    <w:name w:val="Título 1 Car"/>
    <w:link w:val="Ttulo1"/>
    <w:uiPriority w:val="9"/>
    <w:rsid w:val="00A82EC0"/>
    <w:rPr>
      <w:rFonts w:ascii="Calibri Light" w:eastAsia="SimSun" w:hAnsi="Calibri Light" w:cs="Times New Roman"/>
      <w:color w:val="2E74B5"/>
      <w:sz w:val="32"/>
      <w:szCs w:val="32"/>
    </w:rPr>
  </w:style>
  <w:style w:type="character" w:customStyle="1" w:styleId="Ttulo2Car">
    <w:name w:val="Título 2 Car"/>
    <w:link w:val="Ttulo2"/>
    <w:uiPriority w:val="9"/>
    <w:rsid w:val="00A82EC0"/>
    <w:rPr>
      <w:rFonts w:ascii="Calibri Light" w:eastAsia="SimSun" w:hAnsi="Calibri Light" w:cs="Times New Roman"/>
      <w:color w:val="404040"/>
      <w:sz w:val="28"/>
      <w:szCs w:val="28"/>
    </w:rPr>
  </w:style>
  <w:style w:type="character" w:customStyle="1" w:styleId="Ttulo3Car">
    <w:name w:val="Título 3 Car"/>
    <w:link w:val="Ttulo3"/>
    <w:uiPriority w:val="9"/>
    <w:rsid w:val="00A82EC0"/>
    <w:rPr>
      <w:rFonts w:ascii="Calibri Light" w:eastAsia="SimSun" w:hAnsi="Calibri Light" w:cs="Times New Roman"/>
      <w:color w:val="44546A"/>
      <w:sz w:val="24"/>
      <w:szCs w:val="24"/>
    </w:rPr>
  </w:style>
  <w:style w:type="character" w:customStyle="1" w:styleId="Ttulo4Car">
    <w:name w:val="Título 4 Car"/>
    <w:link w:val="Ttulo4"/>
    <w:uiPriority w:val="9"/>
    <w:rsid w:val="00A82EC0"/>
    <w:rPr>
      <w:rFonts w:ascii="Calibri Light" w:eastAsia="SimSun" w:hAnsi="Calibri Light" w:cs="Times New Roman"/>
      <w:sz w:val="22"/>
      <w:szCs w:val="22"/>
    </w:rPr>
  </w:style>
  <w:style w:type="character" w:customStyle="1" w:styleId="Ttulo5Car">
    <w:name w:val="Título 5 Car"/>
    <w:link w:val="Ttulo5"/>
    <w:uiPriority w:val="9"/>
    <w:rsid w:val="00A82EC0"/>
    <w:rPr>
      <w:rFonts w:ascii="Calibri Light" w:eastAsia="SimSun" w:hAnsi="Calibri Light" w:cs="Times New Roman"/>
      <w:color w:val="44546A"/>
      <w:sz w:val="22"/>
      <w:szCs w:val="22"/>
    </w:rPr>
  </w:style>
  <w:style w:type="character" w:customStyle="1" w:styleId="Ttulo6Car">
    <w:name w:val="Título 6 Car"/>
    <w:link w:val="Ttulo6"/>
    <w:uiPriority w:val="9"/>
    <w:rsid w:val="00A82EC0"/>
    <w:rPr>
      <w:rFonts w:ascii="Calibri Light" w:eastAsia="SimSun" w:hAnsi="Calibri Light" w:cs="Times New Roman"/>
      <w:i/>
      <w:iCs/>
      <w:color w:val="44546A"/>
      <w:sz w:val="21"/>
      <w:szCs w:val="21"/>
    </w:rPr>
  </w:style>
  <w:style w:type="character" w:customStyle="1" w:styleId="Ttulo7Car">
    <w:name w:val="Título 7 Car"/>
    <w:link w:val="Ttulo7"/>
    <w:uiPriority w:val="9"/>
    <w:semiHidden/>
    <w:rsid w:val="00A82EC0"/>
    <w:rPr>
      <w:rFonts w:ascii="Calibri Light" w:eastAsia="SimSun" w:hAnsi="Calibri Light" w:cs="Times New Roman"/>
      <w:i/>
      <w:iCs/>
      <w:color w:val="1F4E79"/>
      <w:sz w:val="21"/>
      <w:szCs w:val="21"/>
    </w:rPr>
  </w:style>
  <w:style w:type="character" w:customStyle="1" w:styleId="Ttulo8Car">
    <w:name w:val="Título 8 Car"/>
    <w:link w:val="Ttulo8"/>
    <w:uiPriority w:val="9"/>
    <w:semiHidden/>
    <w:rsid w:val="00A82EC0"/>
    <w:rPr>
      <w:rFonts w:ascii="Calibri Light" w:eastAsia="SimSun" w:hAnsi="Calibri Light" w:cs="Times New Roman"/>
      <w:b/>
      <w:bCs/>
      <w:color w:val="44546A"/>
    </w:rPr>
  </w:style>
  <w:style w:type="character" w:customStyle="1" w:styleId="Ttulo9Car">
    <w:name w:val="Título 9 Car"/>
    <w:link w:val="Ttulo9"/>
    <w:uiPriority w:val="9"/>
    <w:semiHidden/>
    <w:rsid w:val="00A82EC0"/>
    <w:rPr>
      <w:rFonts w:ascii="Calibri Light" w:eastAsia="SimSun" w:hAnsi="Calibri Light" w:cs="Times New Roman"/>
      <w:b/>
      <w:bCs/>
      <w:i/>
      <w:iCs/>
      <w:color w:val="44546A"/>
    </w:rPr>
  </w:style>
  <w:style w:type="paragraph" w:customStyle="1" w:styleId="Puesto">
    <w:name w:val="Puesto"/>
    <w:basedOn w:val="Normal"/>
    <w:next w:val="Normal"/>
    <w:link w:val="PuestoCar"/>
    <w:uiPriority w:val="10"/>
    <w:qFormat/>
    <w:rsid w:val="00A82EC0"/>
    <w:pPr>
      <w:spacing w:after="0" w:line="240" w:lineRule="auto"/>
      <w:contextualSpacing/>
    </w:pPr>
    <w:rPr>
      <w:rFonts w:ascii="Calibri Light" w:eastAsia="SimSun" w:hAnsi="Calibri Light"/>
      <w:color w:val="5B9BD5"/>
      <w:spacing w:val="-10"/>
      <w:sz w:val="56"/>
      <w:szCs w:val="56"/>
    </w:rPr>
  </w:style>
  <w:style w:type="character" w:customStyle="1" w:styleId="PuestoCar">
    <w:name w:val="Puesto Car"/>
    <w:link w:val="Puesto"/>
    <w:uiPriority w:val="10"/>
    <w:rsid w:val="00A82EC0"/>
    <w:rPr>
      <w:rFonts w:ascii="Calibri Light" w:eastAsia="SimSun" w:hAnsi="Calibri Light" w:cs="Times New Roman"/>
      <w:color w:val="5B9BD5"/>
      <w:spacing w:val="-10"/>
      <w:sz w:val="56"/>
      <w:szCs w:val="56"/>
    </w:rPr>
  </w:style>
  <w:style w:type="paragraph" w:styleId="Subttulo">
    <w:name w:val="Subtitle"/>
    <w:basedOn w:val="Normal"/>
    <w:next w:val="Normal"/>
    <w:link w:val="SubttuloCar"/>
    <w:uiPriority w:val="11"/>
    <w:qFormat/>
    <w:rsid w:val="00A82EC0"/>
    <w:pPr>
      <w:numPr>
        <w:ilvl w:val="1"/>
      </w:numPr>
      <w:spacing w:line="240" w:lineRule="auto"/>
    </w:pPr>
    <w:rPr>
      <w:rFonts w:ascii="Calibri Light" w:eastAsia="SimSun" w:hAnsi="Calibri Light"/>
      <w:sz w:val="24"/>
      <w:szCs w:val="24"/>
    </w:rPr>
  </w:style>
  <w:style w:type="character" w:customStyle="1" w:styleId="SubttuloCar">
    <w:name w:val="Subtítulo Car"/>
    <w:link w:val="Subttulo"/>
    <w:uiPriority w:val="11"/>
    <w:rsid w:val="00A82EC0"/>
    <w:rPr>
      <w:rFonts w:ascii="Calibri Light" w:eastAsia="SimSun" w:hAnsi="Calibri Light" w:cs="Times New Roman"/>
      <w:sz w:val="24"/>
      <w:szCs w:val="24"/>
    </w:rPr>
  </w:style>
  <w:style w:type="character" w:styleId="Textoennegrita">
    <w:name w:val="Strong"/>
    <w:uiPriority w:val="22"/>
    <w:qFormat/>
    <w:rsid w:val="00A82EC0"/>
    <w:rPr>
      <w:b/>
      <w:bCs/>
    </w:rPr>
  </w:style>
  <w:style w:type="character" w:styleId="nfasis">
    <w:name w:val="Emphasis"/>
    <w:uiPriority w:val="20"/>
    <w:qFormat/>
    <w:rsid w:val="00A82EC0"/>
    <w:rPr>
      <w:i/>
      <w:iCs/>
    </w:rPr>
  </w:style>
  <w:style w:type="paragraph" w:styleId="Sinespaciado">
    <w:name w:val="No Spacing"/>
    <w:uiPriority w:val="1"/>
    <w:qFormat/>
    <w:rsid w:val="00A82EC0"/>
  </w:style>
  <w:style w:type="paragraph" w:styleId="Cita">
    <w:name w:val="Quote"/>
    <w:basedOn w:val="Normal"/>
    <w:next w:val="Normal"/>
    <w:link w:val="CitaCar"/>
    <w:uiPriority w:val="29"/>
    <w:qFormat/>
    <w:rsid w:val="00A82EC0"/>
    <w:pPr>
      <w:spacing w:before="160"/>
      <w:ind w:left="720" w:right="720"/>
    </w:pPr>
    <w:rPr>
      <w:i/>
      <w:iCs/>
      <w:color w:val="404040"/>
    </w:rPr>
  </w:style>
  <w:style w:type="character" w:customStyle="1" w:styleId="CitaCar">
    <w:name w:val="Cita Car"/>
    <w:link w:val="Cita"/>
    <w:uiPriority w:val="29"/>
    <w:rsid w:val="00A82EC0"/>
    <w:rPr>
      <w:i/>
      <w:iCs/>
      <w:color w:val="404040"/>
    </w:rPr>
  </w:style>
  <w:style w:type="paragraph" w:styleId="Citadestacada">
    <w:name w:val="Intense Quote"/>
    <w:basedOn w:val="Normal"/>
    <w:next w:val="Normal"/>
    <w:link w:val="CitadestacadaCar"/>
    <w:uiPriority w:val="30"/>
    <w:qFormat/>
    <w:rsid w:val="00A82EC0"/>
    <w:pPr>
      <w:pBdr>
        <w:left w:val="single" w:sz="18" w:space="12" w:color="5B9BD5"/>
      </w:pBdr>
      <w:spacing w:before="100" w:beforeAutospacing="1" w:line="300" w:lineRule="auto"/>
      <w:ind w:left="1224" w:right="1224"/>
    </w:pPr>
    <w:rPr>
      <w:rFonts w:ascii="Calibri Light" w:eastAsia="SimSun" w:hAnsi="Calibri Light"/>
      <w:color w:val="5B9BD5"/>
      <w:sz w:val="28"/>
      <w:szCs w:val="28"/>
    </w:rPr>
  </w:style>
  <w:style w:type="character" w:customStyle="1" w:styleId="CitadestacadaCar">
    <w:name w:val="Cita destacada Car"/>
    <w:link w:val="Citadestacada"/>
    <w:uiPriority w:val="30"/>
    <w:rsid w:val="00A82EC0"/>
    <w:rPr>
      <w:rFonts w:ascii="Calibri Light" w:eastAsia="SimSun" w:hAnsi="Calibri Light" w:cs="Times New Roman"/>
      <w:color w:val="5B9BD5"/>
      <w:sz w:val="28"/>
      <w:szCs w:val="28"/>
    </w:rPr>
  </w:style>
  <w:style w:type="character" w:styleId="nfasissutil">
    <w:name w:val="Subtle Emphasis"/>
    <w:uiPriority w:val="19"/>
    <w:qFormat/>
    <w:rsid w:val="00A82EC0"/>
    <w:rPr>
      <w:i/>
      <w:iCs/>
      <w:color w:val="404040"/>
    </w:rPr>
  </w:style>
  <w:style w:type="character" w:styleId="nfasisintenso">
    <w:name w:val="Intense Emphasis"/>
    <w:uiPriority w:val="21"/>
    <w:qFormat/>
    <w:rsid w:val="00A82EC0"/>
    <w:rPr>
      <w:b/>
      <w:bCs/>
      <w:i/>
      <w:iCs/>
    </w:rPr>
  </w:style>
  <w:style w:type="character" w:styleId="Referenciasutil">
    <w:name w:val="Subtle Reference"/>
    <w:uiPriority w:val="31"/>
    <w:qFormat/>
    <w:rsid w:val="00A82EC0"/>
    <w:rPr>
      <w:smallCaps/>
      <w:color w:val="404040"/>
      <w:u w:val="single" w:color="7F7F7F"/>
    </w:rPr>
  </w:style>
  <w:style w:type="character" w:styleId="Referenciaintensa">
    <w:name w:val="Intense Reference"/>
    <w:uiPriority w:val="32"/>
    <w:qFormat/>
    <w:rsid w:val="00A82EC0"/>
    <w:rPr>
      <w:b/>
      <w:bCs/>
      <w:smallCaps/>
      <w:spacing w:val="5"/>
      <w:u w:val="single"/>
    </w:rPr>
  </w:style>
  <w:style w:type="character" w:styleId="Ttulodellibro">
    <w:name w:val="Book Title"/>
    <w:uiPriority w:val="33"/>
    <w:qFormat/>
    <w:rsid w:val="00A82EC0"/>
    <w:rPr>
      <w:b/>
      <w:bCs/>
      <w:smallCaps/>
    </w:rPr>
  </w:style>
  <w:style w:type="paragraph" w:customStyle="1" w:styleId="TtulodeTDC">
    <w:name w:val="Título de TDC"/>
    <w:basedOn w:val="Ttulo1"/>
    <w:next w:val="Normal"/>
    <w:uiPriority w:val="39"/>
    <w:semiHidden/>
    <w:unhideWhenUsed/>
    <w:qFormat/>
    <w:rsid w:val="00A82EC0"/>
    <w:pPr>
      <w:outlineLvl w:val="9"/>
    </w:pPr>
  </w:style>
  <w:style w:type="paragraph" w:styleId="NormalWeb">
    <w:name w:val="Normal (Web)"/>
    <w:basedOn w:val="Normal"/>
    <w:uiPriority w:val="99"/>
    <w:unhideWhenUsed/>
    <w:rsid w:val="00295945"/>
    <w:pPr>
      <w:spacing w:before="100" w:beforeAutospacing="1" w:after="100" w:afterAutospacing="1" w:line="240" w:lineRule="auto"/>
    </w:pPr>
    <w:rPr>
      <w:rFonts w:ascii="Times New Roman" w:hAnsi="Times New Roman"/>
      <w:sz w:val="24"/>
      <w:szCs w:val="24"/>
    </w:rPr>
  </w:style>
  <w:style w:type="paragraph" w:styleId="Prrafodelista">
    <w:name w:val="List Paragraph"/>
    <w:basedOn w:val="Normal"/>
    <w:uiPriority w:val="34"/>
    <w:qFormat/>
    <w:rsid w:val="00E70B77"/>
    <w:pPr>
      <w:spacing w:after="160" w:line="259" w:lineRule="auto"/>
      <w:ind w:left="720"/>
      <w:contextualSpacing/>
    </w:pPr>
    <w:rPr>
      <w:rFonts w:eastAsia="Calibri"/>
      <w:sz w:val="22"/>
      <w:szCs w:val="22"/>
      <w:lang w:eastAsia="en-US"/>
    </w:rPr>
  </w:style>
  <w:style w:type="paragraph" w:styleId="Textoindependiente">
    <w:name w:val="Body Text"/>
    <w:basedOn w:val="Normal"/>
    <w:link w:val="TextoindependienteCar"/>
    <w:uiPriority w:val="1"/>
    <w:qFormat/>
    <w:rsid w:val="003E5B73"/>
    <w:pPr>
      <w:widowControl w:val="0"/>
      <w:autoSpaceDE w:val="0"/>
      <w:autoSpaceDN w:val="0"/>
      <w:spacing w:after="0" w:line="240" w:lineRule="auto"/>
    </w:pPr>
    <w:rPr>
      <w:rFonts w:eastAsia="Calibri" w:cs="Calibri"/>
      <w:sz w:val="22"/>
      <w:szCs w:val="22"/>
      <w:lang w:eastAsia="en-US"/>
    </w:rPr>
  </w:style>
  <w:style w:type="character" w:customStyle="1" w:styleId="TextoindependienteCar">
    <w:name w:val="Texto independiente Car"/>
    <w:link w:val="Textoindependiente"/>
    <w:uiPriority w:val="1"/>
    <w:rsid w:val="003E5B73"/>
    <w:rPr>
      <w:rFonts w:eastAsia="Calibri" w:cs="Calibri"/>
      <w:sz w:val="22"/>
      <w:szCs w:val="22"/>
      <w:lang w:eastAsia="en-US"/>
    </w:rPr>
  </w:style>
  <w:style w:type="character" w:customStyle="1" w:styleId="PiedepginaCar">
    <w:name w:val="Pie de página Car"/>
    <w:link w:val="Piedepgina"/>
    <w:uiPriority w:val="99"/>
    <w:rsid w:val="00634CDD"/>
  </w:style>
  <w:style w:type="character" w:customStyle="1" w:styleId="EncabezadoCar">
    <w:name w:val="Encabezado Car"/>
    <w:link w:val="Encabezado"/>
    <w:uiPriority w:val="99"/>
    <w:rsid w:val="00634CDD"/>
  </w:style>
  <w:style w:type="paragraph" w:styleId="TDC1">
    <w:name w:val="toc 1"/>
    <w:basedOn w:val="Normal"/>
    <w:next w:val="Normal"/>
    <w:autoRedefine/>
    <w:uiPriority w:val="39"/>
    <w:unhideWhenUsed/>
    <w:qFormat/>
    <w:rsid w:val="00943932"/>
  </w:style>
  <w:style w:type="paragraph" w:styleId="TDC3">
    <w:name w:val="toc 3"/>
    <w:basedOn w:val="Normal"/>
    <w:next w:val="Normal"/>
    <w:autoRedefine/>
    <w:uiPriority w:val="39"/>
    <w:unhideWhenUsed/>
    <w:qFormat/>
    <w:rsid w:val="00943932"/>
    <w:pPr>
      <w:ind w:left="400"/>
    </w:pPr>
  </w:style>
  <w:style w:type="paragraph" w:styleId="ndice1">
    <w:name w:val="index 1"/>
    <w:basedOn w:val="Normal"/>
    <w:next w:val="Normal"/>
    <w:autoRedefine/>
    <w:uiPriority w:val="99"/>
    <w:semiHidden/>
    <w:unhideWhenUsed/>
    <w:rsid w:val="00BE19F8"/>
    <w:pPr>
      <w:ind w:left="200" w:hanging="200"/>
    </w:pPr>
  </w:style>
  <w:style w:type="paragraph" w:styleId="TDC2">
    <w:name w:val="toc 2"/>
    <w:basedOn w:val="Normal"/>
    <w:next w:val="Normal"/>
    <w:autoRedefine/>
    <w:uiPriority w:val="39"/>
    <w:unhideWhenUsed/>
    <w:qFormat/>
    <w:rsid w:val="00CA7AEC"/>
    <w:pPr>
      <w:spacing w:after="100" w:line="276" w:lineRule="auto"/>
      <w:ind w:left="220"/>
    </w:pPr>
    <w:rPr>
      <w:sz w:val="22"/>
      <w:szCs w:val="22"/>
    </w:rPr>
  </w:style>
  <w:style w:type="paragraph" w:styleId="ndice7">
    <w:name w:val="index 7"/>
    <w:basedOn w:val="Normal"/>
    <w:next w:val="Normal"/>
    <w:autoRedefine/>
    <w:uiPriority w:val="99"/>
    <w:semiHidden/>
    <w:unhideWhenUsed/>
    <w:rsid w:val="009244C5"/>
    <w:pPr>
      <w:ind w:left="1400" w:hanging="200"/>
    </w:pPr>
  </w:style>
  <w:style w:type="paragraph" w:styleId="Textodeglobo">
    <w:name w:val="Balloon Text"/>
    <w:basedOn w:val="Normal"/>
    <w:link w:val="TextodegloboCar"/>
    <w:uiPriority w:val="99"/>
    <w:semiHidden/>
    <w:unhideWhenUsed/>
    <w:rsid w:val="00CA7AE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A7A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282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oleObject" Target="embeddings/oleObject2.bin"/><Relationship Id="rId19" Type="http://schemas.openxmlformats.org/officeDocument/2006/relationships/image" Target="https://lh3.googleusercontent.com/MJzNwImdu0MlRowuU2zU53Qb-oBwOg0eapRM80YJjw2i67rasYNpEwhRcwcM8y6VQjIq63u6PQUV0swhnAjhmWFRjdX0AbzzD-00er8kYA_dso878FfkXjFV5pLeSe32LS3-K_U3"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26B74-D07A-4C86-AA9B-D8ADBA31D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3702</Words>
  <Characters>20365</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Tecnología del Hormigón</vt:lpstr>
    </vt:vector>
  </TitlesOfParts>
  <Company>Constructora Tecnart SRL</Company>
  <LinksUpToDate>false</LinksUpToDate>
  <CharactersWithSpaces>24019</CharactersWithSpaces>
  <SharedDoc>false</SharedDoc>
  <HLinks>
    <vt:vector size="132" baseType="variant">
      <vt:variant>
        <vt:i4>5832735</vt:i4>
      </vt:variant>
      <vt:variant>
        <vt:i4>108</vt:i4>
      </vt:variant>
      <vt:variant>
        <vt:i4>0</vt:i4>
      </vt:variant>
      <vt:variant>
        <vt:i4>5</vt:i4>
      </vt:variant>
      <vt:variant>
        <vt:lpwstr>https://clinic-cloud.com/blog/protocolos-de-seguridad-de-la-informacion/</vt:lpwstr>
      </vt:variant>
      <vt:variant>
        <vt:lpwstr/>
      </vt:variant>
      <vt:variant>
        <vt:i4>131073</vt:i4>
      </vt:variant>
      <vt:variant>
        <vt:i4>105</vt:i4>
      </vt:variant>
      <vt:variant>
        <vt:i4>0</vt:i4>
      </vt:variant>
      <vt:variant>
        <vt:i4>5</vt:i4>
      </vt:variant>
      <vt:variant>
        <vt:lpwstr>https://www.welivesecurity.com/la-es/2015/10/16/3-recomendaciones-mejorar-seguridad-aplicaciones/</vt:lpwstr>
      </vt:variant>
      <vt:variant>
        <vt:lpwstr/>
      </vt:variant>
      <vt:variant>
        <vt:i4>2883687</vt:i4>
      </vt:variant>
      <vt:variant>
        <vt:i4>102</vt:i4>
      </vt:variant>
      <vt:variant>
        <vt:i4>0</vt:i4>
      </vt:variant>
      <vt:variant>
        <vt:i4>5</vt:i4>
      </vt:variant>
      <vt:variant>
        <vt:lpwstr>https://bildenlex.com/propiedad-intelectual/como-registrar-una-app-en-la-argentina/</vt:lpwstr>
      </vt:variant>
      <vt:variant>
        <vt:lpwstr/>
      </vt:variant>
      <vt:variant>
        <vt:i4>3080315</vt:i4>
      </vt:variant>
      <vt:variant>
        <vt:i4>99</vt:i4>
      </vt:variant>
      <vt:variant>
        <vt:i4>0</vt:i4>
      </vt:variant>
      <vt:variant>
        <vt:i4>5</vt:i4>
      </vt:variant>
      <vt:variant>
        <vt:lpwstr>https://www.marcasregistro.com.ar/registro-de-software/</vt:lpwstr>
      </vt:variant>
      <vt:variant>
        <vt:lpwstr/>
      </vt:variant>
      <vt:variant>
        <vt:i4>6684708</vt:i4>
      </vt:variant>
      <vt:variant>
        <vt:i4>96</vt:i4>
      </vt:variant>
      <vt:variant>
        <vt:i4>0</vt:i4>
      </vt:variant>
      <vt:variant>
        <vt:i4>5</vt:i4>
      </vt:variant>
      <vt:variant>
        <vt:lpwstr>http://servicios.infoleg.gob.ar/infolegInternet/anexos/5000-9999/9729/norma.htm</vt:lpwstr>
      </vt:variant>
      <vt:variant>
        <vt:lpwstr/>
      </vt:variant>
      <vt:variant>
        <vt:i4>196690</vt:i4>
      </vt:variant>
      <vt:variant>
        <vt:i4>93</vt:i4>
      </vt:variant>
      <vt:variant>
        <vt:i4>0</vt:i4>
      </vt:variant>
      <vt:variant>
        <vt:i4>5</vt:i4>
      </vt:variant>
      <vt:variant>
        <vt:lpwstr>https://unlp.edu.ar/propiedadintelectual/como-se-protege-un-software-9638</vt:lpwstr>
      </vt:variant>
      <vt:variant>
        <vt:lpwstr>:~:text=%C2%BFSe%20puede%20patentar%20un%20software,%2D%2C%20no%20son%20considerados%20invenciones.&amp;text=Un%20programa%20de%20computaci%C3%B3n%20reivindicado,patentable%20independientemente%20de%20su%20contenido.</vt:lpwstr>
      </vt:variant>
      <vt:variant>
        <vt:i4>1638481</vt:i4>
      </vt:variant>
      <vt:variant>
        <vt:i4>90</vt:i4>
      </vt:variant>
      <vt:variant>
        <vt:i4>0</vt:i4>
      </vt:variant>
      <vt:variant>
        <vt:i4>5</vt:i4>
      </vt:variant>
      <vt:variant>
        <vt:lpwstr>https://www.cessi.org.ar/mostrar-registro-de-software-88</vt:lpwstr>
      </vt:variant>
      <vt:variant>
        <vt:lpwstr/>
      </vt:variant>
      <vt:variant>
        <vt:i4>7012389</vt:i4>
      </vt:variant>
      <vt:variant>
        <vt:i4>87</vt:i4>
      </vt:variant>
      <vt:variant>
        <vt:i4>0</vt:i4>
      </vt:variant>
      <vt:variant>
        <vt:i4>5</vt:i4>
      </vt:variant>
      <vt:variant>
        <vt:lpwstr>https://www.gylgroup.com/novedades/como-desarrollar-proyecto-de-software-desde-cero</vt:lpwstr>
      </vt:variant>
      <vt:variant>
        <vt:lpwstr/>
      </vt:variant>
      <vt:variant>
        <vt:i4>7536671</vt:i4>
      </vt:variant>
      <vt:variant>
        <vt:i4>84</vt:i4>
      </vt:variant>
      <vt:variant>
        <vt:i4>0</vt:i4>
      </vt:variant>
      <vt:variant>
        <vt:i4>5</vt:i4>
      </vt:variant>
      <vt:variant>
        <vt:lpwstr>https://www.owasp.org/index.php/Top_10_2013-Top_10</vt:lpwstr>
      </vt:variant>
      <vt:variant>
        <vt:lpwstr/>
      </vt:variant>
      <vt:variant>
        <vt:i4>1572923</vt:i4>
      </vt:variant>
      <vt:variant>
        <vt:i4>74</vt:i4>
      </vt:variant>
      <vt:variant>
        <vt:i4>0</vt:i4>
      </vt:variant>
      <vt:variant>
        <vt:i4>5</vt:i4>
      </vt:variant>
      <vt:variant>
        <vt:lpwstr/>
      </vt:variant>
      <vt:variant>
        <vt:lpwstr>_Toc44176985</vt:lpwstr>
      </vt:variant>
      <vt:variant>
        <vt:i4>1638459</vt:i4>
      </vt:variant>
      <vt:variant>
        <vt:i4>68</vt:i4>
      </vt:variant>
      <vt:variant>
        <vt:i4>0</vt:i4>
      </vt:variant>
      <vt:variant>
        <vt:i4>5</vt:i4>
      </vt:variant>
      <vt:variant>
        <vt:lpwstr/>
      </vt:variant>
      <vt:variant>
        <vt:lpwstr>_Toc44176984</vt:lpwstr>
      </vt:variant>
      <vt:variant>
        <vt:i4>1966139</vt:i4>
      </vt:variant>
      <vt:variant>
        <vt:i4>62</vt:i4>
      </vt:variant>
      <vt:variant>
        <vt:i4>0</vt:i4>
      </vt:variant>
      <vt:variant>
        <vt:i4>5</vt:i4>
      </vt:variant>
      <vt:variant>
        <vt:lpwstr/>
      </vt:variant>
      <vt:variant>
        <vt:lpwstr>_Toc44176983</vt:lpwstr>
      </vt:variant>
      <vt:variant>
        <vt:i4>2031675</vt:i4>
      </vt:variant>
      <vt:variant>
        <vt:i4>56</vt:i4>
      </vt:variant>
      <vt:variant>
        <vt:i4>0</vt:i4>
      </vt:variant>
      <vt:variant>
        <vt:i4>5</vt:i4>
      </vt:variant>
      <vt:variant>
        <vt:lpwstr/>
      </vt:variant>
      <vt:variant>
        <vt:lpwstr>_Toc44176982</vt:lpwstr>
      </vt:variant>
      <vt:variant>
        <vt:i4>1835067</vt:i4>
      </vt:variant>
      <vt:variant>
        <vt:i4>50</vt:i4>
      </vt:variant>
      <vt:variant>
        <vt:i4>0</vt:i4>
      </vt:variant>
      <vt:variant>
        <vt:i4>5</vt:i4>
      </vt:variant>
      <vt:variant>
        <vt:lpwstr/>
      </vt:variant>
      <vt:variant>
        <vt:lpwstr>_Toc44176981</vt:lpwstr>
      </vt:variant>
      <vt:variant>
        <vt:i4>1900603</vt:i4>
      </vt:variant>
      <vt:variant>
        <vt:i4>44</vt:i4>
      </vt:variant>
      <vt:variant>
        <vt:i4>0</vt:i4>
      </vt:variant>
      <vt:variant>
        <vt:i4>5</vt:i4>
      </vt:variant>
      <vt:variant>
        <vt:lpwstr/>
      </vt:variant>
      <vt:variant>
        <vt:lpwstr>_Toc44176980</vt:lpwstr>
      </vt:variant>
      <vt:variant>
        <vt:i4>1310772</vt:i4>
      </vt:variant>
      <vt:variant>
        <vt:i4>38</vt:i4>
      </vt:variant>
      <vt:variant>
        <vt:i4>0</vt:i4>
      </vt:variant>
      <vt:variant>
        <vt:i4>5</vt:i4>
      </vt:variant>
      <vt:variant>
        <vt:lpwstr/>
      </vt:variant>
      <vt:variant>
        <vt:lpwstr>_Toc44176979</vt:lpwstr>
      </vt:variant>
      <vt:variant>
        <vt:i4>1376308</vt:i4>
      </vt:variant>
      <vt:variant>
        <vt:i4>32</vt:i4>
      </vt:variant>
      <vt:variant>
        <vt:i4>0</vt:i4>
      </vt:variant>
      <vt:variant>
        <vt:i4>5</vt:i4>
      </vt:variant>
      <vt:variant>
        <vt:lpwstr/>
      </vt:variant>
      <vt:variant>
        <vt:lpwstr>_Toc44176978</vt:lpwstr>
      </vt:variant>
      <vt:variant>
        <vt:i4>1703988</vt:i4>
      </vt:variant>
      <vt:variant>
        <vt:i4>26</vt:i4>
      </vt:variant>
      <vt:variant>
        <vt:i4>0</vt:i4>
      </vt:variant>
      <vt:variant>
        <vt:i4>5</vt:i4>
      </vt:variant>
      <vt:variant>
        <vt:lpwstr/>
      </vt:variant>
      <vt:variant>
        <vt:lpwstr>_Toc44176977</vt:lpwstr>
      </vt:variant>
      <vt:variant>
        <vt:i4>1769524</vt:i4>
      </vt:variant>
      <vt:variant>
        <vt:i4>20</vt:i4>
      </vt:variant>
      <vt:variant>
        <vt:i4>0</vt:i4>
      </vt:variant>
      <vt:variant>
        <vt:i4>5</vt:i4>
      </vt:variant>
      <vt:variant>
        <vt:lpwstr/>
      </vt:variant>
      <vt:variant>
        <vt:lpwstr>_Toc44176976</vt:lpwstr>
      </vt:variant>
      <vt:variant>
        <vt:i4>1572916</vt:i4>
      </vt:variant>
      <vt:variant>
        <vt:i4>14</vt:i4>
      </vt:variant>
      <vt:variant>
        <vt:i4>0</vt:i4>
      </vt:variant>
      <vt:variant>
        <vt:i4>5</vt:i4>
      </vt:variant>
      <vt:variant>
        <vt:lpwstr/>
      </vt:variant>
      <vt:variant>
        <vt:lpwstr>_Toc44176975</vt:lpwstr>
      </vt:variant>
      <vt:variant>
        <vt:i4>1638452</vt:i4>
      </vt:variant>
      <vt:variant>
        <vt:i4>8</vt:i4>
      </vt:variant>
      <vt:variant>
        <vt:i4>0</vt:i4>
      </vt:variant>
      <vt:variant>
        <vt:i4>5</vt:i4>
      </vt:variant>
      <vt:variant>
        <vt:lpwstr/>
      </vt:variant>
      <vt:variant>
        <vt:lpwstr>_Toc44176974</vt:lpwstr>
      </vt:variant>
      <vt:variant>
        <vt:i4>1966132</vt:i4>
      </vt:variant>
      <vt:variant>
        <vt:i4>2</vt:i4>
      </vt:variant>
      <vt:variant>
        <vt:i4>0</vt:i4>
      </vt:variant>
      <vt:variant>
        <vt:i4>5</vt:i4>
      </vt:variant>
      <vt:variant>
        <vt:lpwstr/>
      </vt:variant>
      <vt:variant>
        <vt:lpwstr>_Toc44176973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del Hormigón</dc:title>
  <dc:subject/>
  <dc:creator>Dr. Santiago E. Arrayago</dc:creator>
  <cp:keywords/>
  <cp:lastModifiedBy>Gustavo Chazarreta</cp:lastModifiedBy>
  <cp:revision>2</cp:revision>
  <cp:lastPrinted>2004-11-05T20:30:00Z</cp:lastPrinted>
  <dcterms:created xsi:type="dcterms:W3CDTF">2021-11-09T20:30:00Z</dcterms:created>
  <dcterms:modified xsi:type="dcterms:W3CDTF">2021-11-09T20:30:00Z</dcterms:modified>
</cp:coreProperties>
</file>